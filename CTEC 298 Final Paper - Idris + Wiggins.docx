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EE45D" w14:textId="414AFBFF" w:rsidR="4240E2D0" w:rsidRDefault="000C5153" w:rsidP="004D7F63">
      <w:pPr>
        <w:spacing w:before="240" w:after="240"/>
        <w:ind w:left="720"/>
        <w:rPr>
          <w:rFonts w:ascii="Times New Roman" w:eastAsia="Times New Roman" w:hAnsi="Times New Roman" w:cs="Times New Roman"/>
          <w:color w:val="000000" w:themeColor="text1"/>
        </w:rPr>
      </w:pPr>
      <w:r>
        <w:rPr>
          <w:rFonts w:ascii="Aptos" w:eastAsia="Aptos" w:hAnsi="Aptos" w:cs="Aptos"/>
          <w:color w:val="000000" w:themeColor="text1"/>
        </w:rPr>
        <w:t>Everything Data</w:t>
      </w:r>
    </w:p>
    <w:p w14:paraId="32C75FD1" w14:textId="1BEDBF09" w:rsidR="000C5153" w:rsidRDefault="005159AA" w:rsidP="4010332A">
      <w:pPr>
        <w:spacing w:before="240" w:after="240"/>
        <w:ind w:left="720"/>
        <w:rPr>
          <w:ins w:id="0" w:author="Microsoft Word" w:date="2025-05-08T18:04:00Z" w16du:dateUtc="2025-05-08T22:04:00Z"/>
          <w:rFonts w:ascii="Aptos" w:eastAsia="Aptos" w:hAnsi="Aptos" w:cs="Aptos"/>
          <w:color w:val="000000" w:themeColor="text1"/>
        </w:rPr>
      </w:pPr>
      <w:ins w:id="1" w:author="Microsoft Word" w:date="2025-05-08T18:04:00Z" w16du:dateUtc="2025-05-08T22:04:00Z">
        <w:r>
          <w:rPr>
            <w:rFonts w:ascii="Aptos" w:eastAsia="Aptos" w:hAnsi="Aptos" w:cs="Aptos"/>
            <w:color w:val="000000" w:themeColor="text1"/>
          </w:rPr>
          <w:t>A</w:t>
        </w:r>
        <w:r w:rsidR="00B841BD">
          <w:rPr>
            <w:rFonts w:ascii="Aptos" w:eastAsia="Aptos" w:hAnsi="Aptos" w:cs="Aptos"/>
            <w:color w:val="000000" w:themeColor="text1"/>
          </w:rPr>
          <w:t>aronea</w:t>
        </w:r>
        <w:r w:rsidR="0049733A">
          <w:rPr>
            <w:rFonts w:ascii="Aptos" w:eastAsia="Aptos" w:hAnsi="Aptos" w:cs="Aptos"/>
            <w:color w:val="000000" w:themeColor="text1"/>
          </w:rPr>
          <w:t xml:space="preserve"> Wiggins, Lojain Idris</w:t>
        </w:r>
      </w:ins>
    </w:p>
    <w:p w14:paraId="7D519AAC" w14:textId="6B0CC1BC" w:rsidR="0049733A" w:rsidRDefault="0049733A" w:rsidP="4010332A">
      <w:pPr>
        <w:spacing w:before="240" w:after="240"/>
        <w:ind w:left="720"/>
        <w:rPr>
          <w:rFonts w:ascii="Aptos" w:eastAsia="Aptos" w:hAnsi="Aptos" w:cs="Aptos"/>
          <w:color w:val="000000" w:themeColor="text1"/>
        </w:rPr>
      </w:pPr>
      <w:r>
        <w:rPr>
          <w:rFonts w:ascii="Aptos" w:eastAsia="Aptos" w:hAnsi="Aptos" w:cs="Aptos"/>
          <w:color w:val="000000" w:themeColor="text1"/>
        </w:rPr>
        <w:t>CTEC 298</w:t>
      </w:r>
      <w:r w:rsidR="006718BD">
        <w:rPr>
          <w:rFonts w:ascii="Aptos" w:eastAsia="Aptos" w:hAnsi="Aptos" w:cs="Aptos"/>
          <w:color w:val="000000" w:themeColor="text1"/>
        </w:rPr>
        <w:t>-101</w:t>
      </w:r>
    </w:p>
    <w:p w14:paraId="638E4527" w14:textId="6974D385" w:rsidR="3D8554A1" w:rsidRDefault="3D8554A1" w:rsidP="4010332A">
      <w:pPr>
        <w:spacing w:before="240" w:after="240"/>
        <w:ind w:left="720"/>
        <w:rPr>
          <w:rFonts w:ascii="Times New Roman" w:eastAsia="Times New Roman" w:hAnsi="Times New Roman" w:cs="Times New Roman"/>
          <w:color w:val="000000" w:themeColor="text1"/>
        </w:rPr>
      </w:pPr>
      <w:r w:rsidRPr="52877ED2">
        <w:rPr>
          <w:rFonts w:ascii="Times New Roman" w:eastAsia="Times New Roman" w:hAnsi="Times New Roman" w:cs="Times New Roman"/>
          <w:color w:val="000000" w:themeColor="text1"/>
        </w:rPr>
        <w:t xml:space="preserve">Hello all,  </w:t>
      </w:r>
    </w:p>
    <w:p w14:paraId="12E8AEDA" w14:textId="1C7A2D01" w:rsidR="3D8554A1" w:rsidRDefault="3D8554A1" w:rsidP="5DFE504C">
      <w:pPr>
        <w:spacing w:before="240" w:after="240"/>
        <w:ind w:left="720"/>
        <w:rPr>
          <w:rFonts w:ascii="Times New Roman" w:eastAsia="Times New Roman" w:hAnsi="Times New Roman" w:cs="Times New Roman"/>
          <w:color w:val="000000" w:themeColor="text1"/>
        </w:rPr>
      </w:pPr>
      <w:r w:rsidRPr="52877ED2">
        <w:rPr>
          <w:rFonts w:ascii="Times New Roman" w:eastAsia="Times New Roman" w:hAnsi="Times New Roman" w:cs="Times New Roman"/>
          <w:color w:val="000000" w:themeColor="text1"/>
        </w:rPr>
        <w:t xml:space="preserve">My name is Aaronea Wiggins, </w:t>
      </w:r>
      <w:r w:rsidR="6BCA9DBA" w:rsidRPr="52877ED2">
        <w:rPr>
          <w:rFonts w:ascii="Times New Roman" w:eastAsia="Times New Roman" w:hAnsi="Times New Roman" w:cs="Times New Roman"/>
          <w:color w:val="000000" w:themeColor="text1"/>
        </w:rPr>
        <w:t xml:space="preserve">and </w:t>
      </w:r>
      <w:r w:rsidR="00A338CB" w:rsidRPr="52877ED2">
        <w:rPr>
          <w:rFonts w:ascii="Times New Roman" w:eastAsia="Times New Roman" w:hAnsi="Times New Roman" w:cs="Times New Roman"/>
          <w:color w:val="000000" w:themeColor="text1"/>
        </w:rPr>
        <w:t>my name is Lojain Idris</w:t>
      </w:r>
      <w:r w:rsidR="272B9448" w:rsidRPr="52877ED2">
        <w:rPr>
          <w:rFonts w:ascii="Times New Roman" w:eastAsia="Times New Roman" w:hAnsi="Times New Roman" w:cs="Times New Roman"/>
          <w:color w:val="000000" w:themeColor="text1"/>
        </w:rPr>
        <w:t>,</w:t>
      </w:r>
      <w:r w:rsidRPr="52877ED2">
        <w:rPr>
          <w:rFonts w:ascii="Times New Roman" w:eastAsia="Times New Roman" w:hAnsi="Times New Roman" w:cs="Times New Roman"/>
          <w:color w:val="000000" w:themeColor="text1"/>
        </w:rPr>
        <w:t xml:space="preserve"> and we are </w:t>
      </w:r>
      <w:r w:rsidR="00741D5C" w:rsidRPr="52877ED2">
        <w:rPr>
          <w:rFonts w:ascii="Times New Roman" w:eastAsia="Times New Roman" w:hAnsi="Times New Roman" w:cs="Times New Roman"/>
          <w:color w:val="000000" w:themeColor="text1"/>
        </w:rPr>
        <w:t>currently</w:t>
      </w:r>
      <w:r w:rsidRPr="52877ED2">
        <w:rPr>
          <w:rFonts w:ascii="Times New Roman" w:eastAsia="Times New Roman" w:hAnsi="Times New Roman" w:cs="Times New Roman"/>
          <w:color w:val="000000" w:themeColor="text1"/>
        </w:rPr>
        <w:t xml:space="preserve"> participants within the course CTEC 298, Spring </w:t>
      </w:r>
      <w:r w:rsidRPr="03520883">
        <w:rPr>
          <w:rFonts w:ascii="Times New Roman" w:eastAsia="Times New Roman" w:hAnsi="Times New Roman" w:cs="Times New Roman"/>
          <w:color w:val="000000" w:themeColor="text1"/>
        </w:rPr>
        <w:t xml:space="preserve">2025-week </w:t>
      </w:r>
      <w:r w:rsidR="001A0DAD" w:rsidRPr="03520883">
        <w:rPr>
          <w:rFonts w:ascii="Times New Roman" w:eastAsia="Times New Roman" w:hAnsi="Times New Roman" w:cs="Times New Roman"/>
          <w:color w:val="000000" w:themeColor="text1"/>
        </w:rPr>
        <w:t>seven</w:t>
      </w:r>
      <w:r w:rsidRPr="03520883">
        <w:rPr>
          <w:rFonts w:ascii="Times New Roman" w:eastAsia="Times New Roman" w:hAnsi="Times New Roman" w:cs="Times New Roman"/>
          <w:color w:val="000000" w:themeColor="text1"/>
        </w:rPr>
        <w:t xml:space="preserve"> semester. Today, this group will happily share summaries and descriptions of CTEC 128 and CTEC 298 tasks.</w:t>
      </w:r>
      <w:r w:rsidRPr="52877ED2">
        <w:rPr>
          <w:rFonts w:ascii="Times New Roman" w:eastAsia="Times New Roman" w:hAnsi="Times New Roman" w:cs="Times New Roman"/>
          <w:color w:val="000000" w:themeColor="text1"/>
        </w:rPr>
        <w:t xml:space="preserve"> </w:t>
      </w:r>
      <w:r w:rsidR="00916593" w:rsidRPr="52877ED2">
        <w:rPr>
          <w:rFonts w:ascii="Times New Roman" w:eastAsia="Times New Roman" w:hAnsi="Times New Roman" w:cs="Times New Roman"/>
          <w:color w:val="000000" w:themeColor="text1"/>
        </w:rPr>
        <w:t xml:space="preserve">This </w:t>
      </w:r>
      <w:r w:rsidR="00CD597D" w:rsidRPr="52877ED2">
        <w:rPr>
          <w:rFonts w:ascii="Times New Roman" w:eastAsia="Times New Roman" w:hAnsi="Times New Roman" w:cs="Times New Roman"/>
          <w:color w:val="000000" w:themeColor="text1"/>
        </w:rPr>
        <w:t>paper includes</w:t>
      </w:r>
      <w:r w:rsidR="00413820" w:rsidRPr="52877ED2">
        <w:rPr>
          <w:rFonts w:ascii="Times New Roman" w:eastAsia="Times New Roman" w:hAnsi="Times New Roman" w:cs="Times New Roman"/>
          <w:color w:val="000000" w:themeColor="text1"/>
        </w:rPr>
        <w:t xml:space="preserve"> our indi</w:t>
      </w:r>
      <w:r w:rsidR="00865ED0" w:rsidRPr="52877ED2">
        <w:rPr>
          <w:rFonts w:ascii="Times New Roman" w:eastAsia="Times New Roman" w:hAnsi="Times New Roman" w:cs="Times New Roman"/>
          <w:color w:val="000000" w:themeColor="text1"/>
        </w:rPr>
        <w:t>vidual submissions, as well as our</w:t>
      </w:r>
      <w:r w:rsidR="00C9036D" w:rsidRPr="52877ED2">
        <w:rPr>
          <w:rFonts w:ascii="Times New Roman" w:eastAsia="Times New Roman" w:hAnsi="Times New Roman" w:cs="Times New Roman"/>
          <w:color w:val="000000" w:themeColor="text1"/>
        </w:rPr>
        <w:t xml:space="preserve"> collab</w:t>
      </w:r>
      <w:r w:rsidR="00467F45" w:rsidRPr="52877ED2">
        <w:rPr>
          <w:rFonts w:ascii="Times New Roman" w:eastAsia="Times New Roman" w:hAnsi="Times New Roman" w:cs="Times New Roman"/>
          <w:color w:val="000000" w:themeColor="text1"/>
        </w:rPr>
        <w:t>orative efforts</w:t>
      </w:r>
      <w:r w:rsidR="0099316B" w:rsidRPr="52877ED2">
        <w:rPr>
          <w:rFonts w:ascii="Times New Roman" w:eastAsia="Times New Roman" w:hAnsi="Times New Roman" w:cs="Times New Roman"/>
          <w:color w:val="000000" w:themeColor="text1"/>
        </w:rPr>
        <w:t xml:space="preserve"> to </w:t>
      </w:r>
      <w:r w:rsidR="008425BF" w:rsidRPr="52877ED2">
        <w:rPr>
          <w:rFonts w:ascii="Times New Roman" w:eastAsia="Times New Roman" w:hAnsi="Times New Roman" w:cs="Times New Roman"/>
          <w:color w:val="000000" w:themeColor="text1"/>
        </w:rPr>
        <w:t xml:space="preserve">complete the final </w:t>
      </w:r>
      <w:r w:rsidR="006500C4" w:rsidRPr="52877ED2">
        <w:rPr>
          <w:rFonts w:ascii="Times New Roman" w:eastAsia="Times New Roman" w:hAnsi="Times New Roman" w:cs="Times New Roman"/>
          <w:color w:val="000000" w:themeColor="text1"/>
        </w:rPr>
        <w:t xml:space="preserve">group </w:t>
      </w:r>
      <w:r w:rsidR="00E572C6" w:rsidRPr="52877ED2">
        <w:rPr>
          <w:rFonts w:ascii="Times New Roman" w:eastAsia="Times New Roman" w:hAnsi="Times New Roman" w:cs="Times New Roman"/>
          <w:color w:val="000000" w:themeColor="text1"/>
        </w:rPr>
        <w:t xml:space="preserve">project. </w:t>
      </w:r>
    </w:p>
    <w:p w14:paraId="0C7FAD31" w14:textId="20650346" w:rsidR="006A3B35" w:rsidRPr="006A3B35" w:rsidRDefault="006A3B35" w:rsidP="02710EDC">
      <w:pPr>
        <w:spacing w:before="240" w:after="240"/>
        <w:ind w:left="720"/>
        <w:rPr>
          <w:rFonts w:ascii="Times New Roman" w:eastAsia="Times New Roman" w:hAnsi="Times New Roman" w:cs="Times New Roman"/>
          <w:b/>
        </w:rPr>
      </w:pPr>
      <w:r w:rsidRPr="006A3B35">
        <w:rPr>
          <w:rFonts w:ascii="Times New Roman" w:eastAsia="Times New Roman" w:hAnsi="Times New Roman" w:cs="Times New Roman"/>
          <w:b/>
        </w:rPr>
        <w:t xml:space="preserve">Summaries of CTEC 128 </w:t>
      </w:r>
      <w:r w:rsidR="00F17B58">
        <w:rPr>
          <w:rFonts w:ascii="Times New Roman" w:eastAsia="Times New Roman" w:hAnsi="Times New Roman" w:cs="Times New Roman"/>
          <w:b/>
        </w:rPr>
        <w:t>P</w:t>
      </w:r>
      <w:r w:rsidRPr="006A3B35">
        <w:rPr>
          <w:rFonts w:ascii="Times New Roman" w:eastAsia="Times New Roman" w:hAnsi="Times New Roman" w:cs="Times New Roman"/>
          <w:b/>
        </w:rPr>
        <w:t>apers</w:t>
      </w:r>
    </w:p>
    <w:p w14:paraId="48A87BF5" w14:textId="23E31D4E" w:rsidR="3C09B7E0" w:rsidRDefault="23A223CA" w:rsidP="73532A47">
      <w:pPr>
        <w:ind w:left="720"/>
        <w:rPr>
          <w:rFonts w:ascii="Times New Roman" w:eastAsia="Times New Roman" w:hAnsi="Times New Roman" w:cs="Times New Roman"/>
          <w:color w:val="000000" w:themeColor="text1"/>
        </w:rPr>
      </w:pPr>
      <w:r w:rsidRPr="52877ED2">
        <w:rPr>
          <w:rFonts w:ascii="Times New Roman" w:eastAsia="Times New Roman" w:hAnsi="Times New Roman" w:cs="Times New Roman"/>
          <w:color w:val="000000" w:themeColor="text1"/>
        </w:rPr>
        <w:t>Aaronea Wiggins: “</w:t>
      </w:r>
      <w:r w:rsidR="0EAA26BA" w:rsidRPr="52877ED2">
        <w:rPr>
          <w:rFonts w:ascii="Times New Roman" w:eastAsia="Times New Roman" w:hAnsi="Times New Roman" w:cs="Times New Roman"/>
          <w:color w:val="000000" w:themeColor="text1"/>
        </w:rPr>
        <w:t>The overall viewpoint of my CTEC 128 report was how Black Americans, specifically men, are racially profiled, considered the most dangerous race, and falsely connected to the most crimes. With the raw dataset provided via FBI website, my group at the time and I, had the ability to visually prove that Black Americans are not the most dangerous race. Though, in fact, White people have committed the most crimes.</w:t>
      </w:r>
      <w:r w:rsidR="078FA815" w:rsidRPr="52877ED2">
        <w:rPr>
          <w:rFonts w:ascii="Times New Roman" w:eastAsia="Times New Roman" w:hAnsi="Times New Roman" w:cs="Times New Roman"/>
          <w:color w:val="000000" w:themeColor="text1"/>
        </w:rPr>
        <w:t>”</w:t>
      </w:r>
    </w:p>
    <w:p w14:paraId="49635AA8" w14:textId="0E5453E9" w:rsidR="00D767D1" w:rsidRDefault="00D767D1" w:rsidP="73532A47">
      <w:pPr>
        <w:ind w:left="720"/>
        <w:rPr>
          <w:rFonts w:ascii="Times New Roman" w:eastAsia="Times New Roman" w:hAnsi="Times New Roman" w:cs="Times New Roman"/>
          <w:color w:val="000000" w:themeColor="text1"/>
        </w:rPr>
      </w:pPr>
      <w:r w:rsidRPr="52877ED2">
        <w:rPr>
          <w:rFonts w:ascii="Times New Roman" w:eastAsia="Times New Roman" w:hAnsi="Times New Roman" w:cs="Times New Roman"/>
          <w:color w:val="000000" w:themeColor="text1"/>
        </w:rPr>
        <w:t>Lojain Idris: “</w:t>
      </w:r>
      <w:r w:rsidR="00477F0A" w:rsidRPr="52877ED2">
        <w:rPr>
          <w:rFonts w:ascii="Times New Roman" w:eastAsia="Times New Roman" w:hAnsi="Times New Roman" w:cs="Times New Roman"/>
          <w:color w:val="000000" w:themeColor="text1"/>
        </w:rPr>
        <w:t xml:space="preserve">In summary of my CTEC 128 </w:t>
      </w:r>
      <w:r w:rsidR="00BF021A" w:rsidRPr="52877ED2">
        <w:rPr>
          <w:rFonts w:ascii="Times New Roman" w:eastAsia="Times New Roman" w:hAnsi="Times New Roman" w:cs="Times New Roman"/>
          <w:color w:val="000000" w:themeColor="text1"/>
        </w:rPr>
        <w:t xml:space="preserve">paper </w:t>
      </w:r>
      <w:r w:rsidR="0005662A" w:rsidRPr="52877ED2">
        <w:rPr>
          <w:rFonts w:ascii="Times New Roman" w:eastAsia="Times New Roman" w:hAnsi="Times New Roman" w:cs="Times New Roman"/>
          <w:color w:val="000000" w:themeColor="text1"/>
        </w:rPr>
        <w:t>report</w:t>
      </w:r>
      <w:r w:rsidR="0082712E" w:rsidRPr="52877ED2">
        <w:rPr>
          <w:rFonts w:ascii="Times New Roman" w:eastAsia="Times New Roman" w:hAnsi="Times New Roman" w:cs="Times New Roman"/>
          <w:color w:val="000000" w:themeColor="text1"/>
        </w:rPr>
        <w:t xml:space="preserve">, I </w:t>
      </w:r>
      <w:r w:rsidR="00B950F0" w:rsidRPr="52877ED2">
        <w:rPr>
          <w:rFonts w:ascii="Times New Roman" w:eastAsia="Times New Roman" w:hAnsi="Times New Roman" w:cs="Times New Roman"/>
          <w:color w:val="000000" w:themeColor="text1"/>
        </w:rPr>
        <w:t xml:space="preserve">explore </w:t>
      </w:r>
      <w:r w:rsidR="00EC6879" w:rsidRPr="52877ED2">
        <w:rPr>
          <w:rFonts w:ascii="Times New Roman" w:eastAsia="Times New Roman" w:hAnsi="Times New Roman" w:cs="Times New Roman"/>
          <w:color w:val="000000" w:themeColor="text1"/>
        </w:rPr>
        <w:t xml:space="preserve">the data </w:t>
      </w:r>
      <w:r w:rsidR="006325A5" w:rsidRPr="52877ED2">
        <w:rPr>
          <w:rFonts w:ascii="Times New Roman" w:eastAsia="Times New Roman" w:hAnsi="Times New Roman" w:cs="Times New Roman"/>
          <w:color w:val="000000" w:themeColor="text1"/>
        </w:rPr>
        <w:t>about the cyber-attacks on global bus</w:t>
      </w:r>
      <w:r w:rsidR="00466534" w:rsidRPr="52877ED2">
        <w:rPr>
          <w:rFonts w:ascii="Times New Roman" w:eastAsia="Times New Roman" w:hAnsi="Times New Roman" w:cs="Times New Roman"/>
          <w:color w:val="000000" w:themeColor="text1"/>
        </w:rPr>
        <w:t>inesses</w:t>
      </w:r>
      <w:r w:rsidR="004E6418" w:rsidRPr="52877ED2">
        <w:rPr>
          <w:rFonts w:ascii="Times New Roman" w:eastAsia="Times New Roman" w:hAnsi="Times New Roman" w:cs="Times New Roman"/>
          <w:color w:val="000000" w:themeColor="text1"/>
        </w:rPr>
        <w:t xml:space="preserve">, </w:t>
      </w:r>
      <w:r w:rsidR="00406880" w:rsidRPr="52877ED2">
        <w:rPr>
          <w:rFonts w:ascii="Times New Roman" w:eastAsia="Times New Roman" w:hAnsi="Times New Roman" w:cs="Times New Roman"/>
          <w:color w:val="000000" w:themeColor="text1"/>
        </w:rPr>
        <w:t xml:space="preserve">using reliable source </w:t>
      </w:r>
      <w:r w:rsidR="00CA4EFC" w:rsidRPr="52877ED2">
        <w:rPr>
          <w:rFonts w:ascii="Times New Roman" w:eastAsia="Times New Roman" w:hAnsi="Times New Roman" w:cs="Times New Roman"/>
          <w:color w:val="000000" w:themeColor="text1"/>
        </w:rPr>
        <w:t>from Kaggle “Top Data breaches (2004-2021)</w:t>
      </w:r>
      <w:r w:rsidR="00EC0137" w:rsidRPr="52877ED2">
        <w:rPr>
          <w:rFonts w:ascii="Times New Roman" w:eastAsia="Times New Roman" w:hAnsi="Times New Roman" w:cs="Times New Roman"/>
          <w:color w:val="000000" w:themeColor="text1"/>
        </w:rPr>
        <w:t>”</w:t>
      </w:r>
      <w:r w:rsidR="00BD24B0" w:rsidRPr="52877ED2">
        <w:rPr>
          <w:rFonts w:ascii="Times New Roman" w:eastAsia="Times New Roman" w:hAnsi="Times New Roman" w:cs="Times New Roman"/>
          <w:color w:val="000000" w:themeColor="text1"/>
        </w:rPr>
        <w:t xml:space="preserve"> dataset</w:t>
      </w:r>
      <w:r w:rsidR="00E7104D" w:rsidRPr="52877ED2">
        <w:rPr>
          <w:rFonts w:ascii="Times New Roman" w:eastAsia="Times New Roman" w:hAnsi="Times New Roman" w:cs="Times New Roman"/>
          <w:color w:val="000000" w:themeColor="text1"/>
        </w:rPr>
        <w:t xml:space="preserve">. </w:t>
      </w:r>
      <w:r w:rsidR="008F6979" w:rsidRPr="52877ED2">
        <w:rPr>
          <w:rFonts w:ascii="Times New Roman" w:eastAsia="Times New Roman" w:hAnsi="Times New Roman" w:cs="Times New Roman"/>
          <w:color w:val="000000" w:themeColor="text1"/>
        </w:rPr>
        <w:t xml:space="preserve">With this data I </w:t>
      </w:r>
      <w:r w:rsidR="00D7767C" w:rsidRPr="52877ED2">
        <w:rPr>
          <w:rFonts w:ascii="Times New Roman" w:eastAsia="Times New Roman" w:hAnsi="Times New Roman" w:cs="Times New Roman"/>
          <w:color w:val="000000" w:themeColor="text1"/>
        </w:rPr>
        <w:t xml:space="preserve">focused on </w:t>
      </w:r>
      <w:r w:rsidR="00C66F4A" w:rsidRPr="52877ED2">
        <w:rPr>
          <w:rFonts w:ascii="Times New Roman" w:eastAsia="Times New Roman" w:hAnsi="Times New Roman" w:cs="Times New Roman"/>
          <w:color w:val="000000" w:themeColor="text1"/>
        </w:rPr>
        <w:t>understanding</w:t>
      </w:r>
      <w:r w:rsidR="00D7767C" w:rsidRPr="52877ED2">
        <w:rPr>
          <w:rFonts w:ascii="Times New Roman" w:eastAsia="Times New Roman" w:hAnsi="Times New Roman" w:cs="Times New Roman"/>
          <w:color w:val="000000" w:themeColor="text1"/>
        </w:rPr>
        <w:t xml:space="preserve"> </w:t>
      </w:r>
      <w:r w:rsidR="00F702D4" w:rsidRPr="52877ED2">
        <w:rPr>
          <w:rFonts w:ascii="Times New Roman" w:eastAsia="Times New Roman" w:hAnsi="Times New Roman" w:cs="Times New Roman"/>
          <w:color w:val="000000" w:themeColor="text1"/>
        </w:rPr>
        <w:t xml:space="preserve">how often cyber-attacks </w:t>
      </w:r>
      <w:r w:rsidR="009746BB" w:rsidRPr="52877ED2">
        <w:rPr>
          <w:rFonts w:ascii="Times New Roman" w:eastAsia="Times New Roman" w:hAnsi="Times New Roman" w:cs="Times New Roman"/>
          <w:color w:val="000000" w:themeColor="text1"/>
        </w:rPr>
        <w:t xml:space="preserve">occur each year from 2004 to </w:t>
      </w:r>
      <w:r w:rsidR="00C66F4A" w:rsidRPr="52877ED2">
        <w:rPr>
          <w:rFonts w:ascii="Times New Roman" w:eastAsia="Times New Roman" w:hAnsi="Times New Roman" w:cs="Times New Roman"/>
          <w:color w:val="000000" w:themeColor="text1"/>
        </w:rPr>
        <w:t>2021</w:t>
      </w:r>
      <w:r w:rsidR="00AE524A" w:rsidRPr="52877ED2">
        <w:rPr>
          <w:rFonts w:ascii="Times New Roman" w:eastAsia="Times New Roman" w:hAnsi="Times New Roman" w:cs="Times New Roman"/>
          <w:color w:val="000000" w:themeColor="text1"/>
        </w:rPr>
        <w:t>, what type</w:t>
      </w:r>
      <w:r w:rsidR="00A57801" w:rsidRPr="52877ED2">
        <w:rPr>
          <w:rFonts w:ascii="Times New Roman" w:eastAsia="Times New Roman" w:hAnsi="Times New Roman" w:cs="Times New Roman"/>
          <w:color w:val="000000" w:themeColor="text1"/>
        </w:rPr>
        <w:t xml:space="preserve"> of attacks are most common</w:t>
      </w:r>
      <w:r w:rsidR="004860D7" w:rsidRPr="52877ED2">
        <w:rPr>
          <w:rFonts w:ascii="Times New Roman" w:eastAsia="Times New Roman" w:hAnsi="Times New Roman" w:cs="Times New Roman"/>
          <w:color w:val="000000" w:themeColor="text1"/>
        </w:rPr>
        <w:t xml:space="preserve">. And how different </w:t>
      </w:r>
      <w:r w:rsidR="0038799B" w:rsidRPr="52877ED2">
        <w:rPr>
          <w:rFonts w:ascii="Times New Roman" w:eastAsia="Times New Roman" w:hAnsi="Times New Roman" w:cs="Times New Roman"/>
          <w:color w:val="000000" w:themeColor="text1"/>
        </w:rPr>
        <w:t xml:space="preserve">organization </w:t>
      </w:r>
      <w:r w:rsidR="00CE61F2" w:rsidRPr="52877ED2">
        <w:rPr>
          <w:rFonts w:ascii="Times New Roman" w:eastAsia="Times New Roman" w:hAnsi="Times New Roman" w:cs="Times New Roman"/>
          <w:color w:val="000000" w:themeColor="text1"/>
        </w:rPr>
        <w:t>types</w:t>
      </w:r>
      <w:r w:rsidR="0038799B" w:rsidRPr="52877ED2">
        <w:rPr>
          <w:rFonts w:ascii="Times New Roman" w:eastAsia="Times New Roman" w:hAnsi="Times New Roman" w:cs="Times New Roman"/>
          <w:color w:val="000000" w:themeColor="text1"/>
        </w:rPr>
        <w:t xml:space="preserve"> are </w:t>
      </w:r>
      <w:r w:rsidR="00CE61F2" w:rsidRPr="52877ED2">
        <w:rPr>
          <w:rFonts w:ascii="Times New Roman" w:eastAsia="Times New Roman" w:hAnsi="Times New Roman" w:cs="Times New Roman"/>
          <w:color w:val="000000" w:themeColor="text1"/>
        </w:rPr>
        <w:t>affected</w:t>
      </w:r>
      <w:r w:rsidR="00D77935" w:rsidRPr="52877ED2">
        <w:rPr>
          <w:rFonts w:ascii="Times New Roman" w:eastAsia="Times New Roman" w:hAnsi="Times New Roman" w:cs="Times New Roman"/>
          <w:color w:val="000000" w:themeColor="text1"/>
        </w:rPr>
        <w:t xml:space="preserve">. </w:t>
      </w:r>
      <w:r w:rsidR="000E5906" w:rsidRPr="52877ED2">
        <w:rPr>
          <w:rFonts w:ascii="Times New Roman" w:eastAsia="Times New Roman" w:hAnsi="Times New Roman" w:cs="Times New Roman"/>
          <w:color w:val="000000" w:themeColor="text1"/>
        </w:rPr>
        <w:t xml:space="preserve">Also </w:t>
      </w:r>
      <w:r w:rsidR="005604A3" w:rsidRPr="52877ED2">
        <w:rPr>
          <w:rFonts w:ascii="Times New Roman" w:eastAsia="Times New Roman" w:hAnsi="Times New Roman" w:cs="Times New Roman"/>
          <w:color w:val="000000" w:themeColor="text1"/>
        </w:rPr>
        <w:t xml:space="preserve">focuses </w:t>
      </w:r>
      <w:r w:rsidR="00CE61F2" w:rsidRPr="52877ED2">
        <w:rPr>
          <w:rFonts w:ascii="Times New Roman" w:eastAsia="Times New Roman" w:hAnsi="Times New Roman" w:cs="Times New Roman"/>
          <w:color w:val="000000" w:themeColor="text1"/>
        </w:rPr>
        <w:t>on visualizing</w:t>
      </w:r>
      <w:r w:rsidR="00FC46AA" w:rsidRPr="52877ED2">
        <w:rPr>
          <w:rFonts w:ascii="Times New Roman" w:eastAsia="Times New Roman" w:hAnsi="Times New Roman" w:cs="Times New Roman"/>
          <w:color w:val="000000" w:themeColor="text1"/>
        </w:rPr>
        <w:t xml:space="preserve"> the data with</w:t>
      </w:r>
      <w:r w:rsidR="000E5906" w:rsidRPr="52877ED2">
        <w:rPr>
          <w:rFonts w:ascii="Times New Roman" w:eastAsia="Times New Roman" w:hAnsi="Times New Roman" w:cs="Times New Roman"/>
          <w:color w:val="000000" w:themeColor="text1"/>
        </w:rPr>
        <w:t xml:space="preserve"> </w:t>
      </w:r>
      <w:r w:rsidR="000071E8" w:rsidRPr="52877ED2">
        <w:rPr>
          <w:rFonts w:ascii="Times New Roman" w:eastAsia="Times New Roman" w:hAnsi="Times New Roman" w:cs="Times New Roman"/>
          <w:color w:val="000000" w:themeColor="text1"/>
        </w:rPr>
        <w:t>pivot table</w:t>
      </w:r>
      <w:r w:rsidR="00A74D29" w:rsidRPr="52877ED2">
        <w:rPr>
          <w:rFonts w:ascii="Times New Roman" w:eastAsia="Times New Roman" w:hAnsi="Times New Roman" w:cs="Times New Roman"/>
          <w:color w:val="000000" w:themeColor="text1"/>
        </w:rPr>
        <w:t xml:space="preserve"> to compare attack methods </w:t>
      </w:r>
      <w:r w:rsidR="00D0745C" w:rsidRPr="52877ED2">
        <w:rPr>
          <w:rFonts w:ascii="Times New Roman" w:eastAsia="Times New Roman" w:hAnsi="Times New Roman" w:cs="Times New Roman"/>
          <w:color w:val="000000" w:themeColor="text1"/>
        </w:rPr>
        <w:t xml:space="preserve">across organization type </w:t>
      </w:r>
      <w:r w:rsidR="00CE61F2" w:rsidRPr="52877ED2">
        <w:rPr>
          <w:rFonts w:ascii="Times New Roman" w:eastAsia="Times New Roman" w:hAnsi="Times New Roman" w:cs="Times New Roman"/>
          <w:color w:val="000000" w:themeColor="text1"/>
        </w:rPr>
        <w:t>over time (2004-2021)</w:t>
      </w:r>
      <w:r w:rsidR="00AB761B" w:rsidRPr="52877ED2">
        <w:rPr>
          <w:rFonts w:ascii="Times New Roman" w:eastAsia="Times New Roman" w:hAnsi="Times New Roman" w:cs="Times New Roman"/>
          <w:color w:val="000000" w:themeColor="text1"/>
        </w:rPr>
        <w:t xml:space="preserve">. This </w:t>
      </w:r>
      <w:r w:rsidR="00397FDA" w:rsidRPr="52877ED2">
        <w:rPr>
          <w:rFonts w:ascii="Times New Roman" w:eastAsia="Times New Roman" w:hAnsi="Times New Roman" w:cs="Times New Roman"/>
          <w:color w:val="000000" w:themeColor="text1"/>
        </w:rPr>
        <w:t>vis</w:t>
      </w:r>
      <w:r w:rsidR="00A73CE7" w:rsidRPr="52877ED2">
        <w:rPr>
          <w:rFonts w:ascii="Times New Roman" w:eastAsia="Times New Roman" w:hAnsi="Times New Roman" w:cs="Times New Roman"/>
          <w:color w:val="000000" w:themeColor="text1"/>
        </w:rPr>
        <w:t xml:space="preserve">ualization </w:t>
      </w:r>
      <w:r w:rsidR="009D37BC" w:rsidRPr="52877ED2">
        <w:rPr>
          <w:rFonts w:ascii="Times New Roman" w:eastAsia="Times New Roman" w:hAnsi="Times New Roman" w:cs="Times New Roman"/>
          <w:color w:val="000000" w:themeColor="text1"/>
        </w:rPr>
        <w:t xml:space="preserve">helped </w:t>
      </w:r>
      <w:r w:rsidR="00A1493D" w:rsidRPr="52877ED2">
        <w:rPr>
          <w:rFonts w:ascii="Times New Roman" w:eastAsia="Times New Roman" w:hAnsi="Times New Roman" w:cs="Times New Roman"/>
          <w:color w:val="000000" w:themeColor="text1"/>
        </w:rPr>
        <w:t xml:space="preserve">analyzed that </w:t>
      </w:r>
      <w:r w:rsidR="00187852" w:rsidRPr="52877ED2">
        <w:rPr>
          <w:rFonts w:ascii="Times New Roman" w:eastAsia="Times New Roman" w:hAnsi="Times New Roman" w:cs="Times New Roman"/>
          <w:color w:val="000000" w:themeColor="text1"/>
        </w:rPr>
        <w:t xml:space="preserve">most </w:t>
      </w:r>
      <w:r w:rsidR="007517AE" w:rsidRPr="52877ED2">
        <w:rPr>
          <w:rFonts w:ascii="Times New Roman" w:eastAsia="Times New Roman" w:hAnsi="Times New Roman" w:cs="Times New Roman"/>
          <w:color w:val="000000" w:themeColor="text1"/>
        </w:rPr>
        <w:t>global bus</w:t>
      </w:r>
      <w:r w:rsidR="006E74C8" w:rsidRPr="52877ED2">
        <w:rPr>
          <w:rFonts w:ascii="Times New Roman" w:eastAsia="Times New Roman" w:hAnsi="Times New Roman" w:cs="Times New Roman"/>
          <w:color w:val="000000" w:themeColor="text1"/>
        </w:rPr>
        <w:t xml:space="preserve">inesses </w:t>
      </w:r>
      <w:r w:rsidR="00876EF9" w:rsidRPr="52877ED2">
        <w:rPr>
          <w:rFonts w:ascii="Times New Roman" w:eastAsia="Times New Roman" w:hAnsi="Times New Roman" w:cs="Times New Roman"/>
          <w:color w:val="000000" w:themeColor="text1"/>
        </w:rPr>
        <w:t>have</w:t>
      </w:r>
      <w:r w:rsidR="00410995" w:rsidRPr="52877ED2">
        <w:rPr>
          <w:rFonts w:ascii="Times New Roman" w:eastAsia="Times New Roman" w:hAnsi="Times New Roman" w:cs="Times New Roman"/>
          <w:color w:val="000000" w:themeColor="text1"/>
        </w:rPr>
        <w:t xml:space="preserve"> poor security and that common methods are through </w:t>
      </w:r>
      <w:r w:rsidR="00695D84" w:rsidRPr="52877ED2">
        <w:rPr>
          <w:rFonts w:ascii="Times New Roman" w:eastAsia="Times New Roman" w:hAnsi="Times New Roman" w:cs="Times New Roman"/>
          <w:color w:val="000000" w:themeColor="text1"/>
        </w:rPr>
        <w:t xml:space="preserve">sharing too much information or social </w:t>
      </w:r>
      <w:r w:rsidR="00876EF9" w:rsidRPr="52877ED2">
        <w:rPr>
          <w:rFonts w:ascii="Times New Roman" w:eastAsia="Times New Roman" w:hAnsi="Times New Roman" w:cs="Times New Roman"/>
          <w:color w:val="000000" w:themeColor="text1"/>
        </w:rPr>
        <w:t>engineering</w:t>
      </w:r>
      <w:r w:rsidR="00695D84" w:rsidRPr="52877ED2">
        <w:rPr>
          <w:rFonts w:ascii="Times New Roman" w:eastAsia="Times New Roman" w:hAnsi="Times New Roman" w:cs="Times New Roman"/>
          <w:color w:val="000000" w:themeColor="text1"/>
        </w:rPr>
        <w:t>.”</w:t>
      </w:r>
    </w:p>
    <w:p w14:paraId="7F5774BB" w14:textId="67820F12" w:rsidR="006A3B35" w:rsidRPr="006A3B35" w:rsidRDefault="006A3B35" w:rsidP="00D767D1">
      <w:pPr>
        <w:rPr>
          <w:rFonts w:ascii="Times New Roman" w:eastAsia="Times New Roman" w:hAnsi="Times New Roman" w:cs="Times New Roman"/>
          <w:b/>
        </w:rPr>
      </w:pPr>
    </w:p>
    <w:p w14:paraId="1C1F1586" w14:textId="14F1D191" w:rsidR="006A3B35" w:rsidRPr="006A3B35" w:rsidRDefault="006A3B35" w:rsidP="1EF09215">
      <w:pPr>
        <w:ind w:firstLine="720"/>
        <w:rPr>
          <w:rFonts w:ascii="Times New Roman" w:eastAsia="Times New Roman" w:hAnsi="Times New Roman" w:cs="Times New Roman"/>
          <w:b/>
        </w:rPr>
      </w:pPr>
      <w:r w:rsidRPr="006A3B35">
        <w:rPr>
          <w:rFonts w:ascii="Times New Roman" w:eastAsia="Times New Roman" w:hAnsi="Times New Roman" w:cs="Times New Roman"/>
          <w:b/>
        </w:rPr>
        <w:t xml:space="preserve">Description of CTEC 298 </w:t>
      </w:r>
      <w:r w:rsidR="001A0DAD">
        <w:rPr>
          <w:rFonts w:ascii="Times New Roman" w:eastAsia="Times New Roman" w:hAnsi="Times New Roman" w:cs="Times New Roman"/>
          <w:b/>
        </w:rPr>
        <w:t>M</w:t>
      </w:r>
      <w:r w:rsidRPr="006A3B35">
        <w:rPr>
          <w:rFonts w:ascii="Times New Roman" w:eastAsia="Times New Roman" w:hAnsi="Times New Roman" w:cs="Times New Roman"/>
          <w:b/>
        </w:rPr>
        <w:t>aterial</w:t>
      </w:r>
      <w:r w:rsidR="001A0DAD">
        <w:rPr>
          <w:rFonts w:ascii="Times New Roman" w:eastAsia="Times New Roman" w:hAnsi="Times New Roman" w:cs="Times New Roman"/>
          <w:b/>
        </w:rPr>
        <w:t xml:space="preserve"> S</w:t>
      </w:r>
      <w:r w:rsidR="001A0DAD" w:rsidRPr="006A3B35">
        <w:rPr>
          <w:rFonts w:ascii="Times New Roman" w:eastAsia="Times New Roman" w:hAnsi="Times New Roman" w:cs="Times New Roman"/>
          <w:b/>
        </w:rPr>
        <w:t>ubmitted</w:t>
      </w:r>
    </w:p>
    <w:p w14:paraId="375B261F" w14:textId="28DB7327" w:rsidR="756DD754" w:rsidRDefault="2650DA13" w:rsidP="33DF185F">
      <w:pPr>
        <w:spacing w:after="0"/>
        <w:ind w:left="720"/>
        <w:rPr>
          <w:rFonts w:ascii="Times New Roman" w:eastAsia="Times New Roman" w:hAnsi="Times New Roman" w:cs="Times New Roman"/>
          <w:color w:val="000000" w:themeColor="text1"/>
        </w:rPr>
      </w:pPr>
      <w:r w:rsidRPr="52877ED2">
        <w:rPr>
          <w:rFonts w:ascii="Times New Roman" w:eastAsia="Times New Roman" w:hAnsi="Times New Roman" w:cs="Times New Roman"/>
          <w:color w:val="000000" w:themeColor="text1"/>
        </w:rPr>
        <w:t>Aaronea Wiggins: “</w:t>
      </w:r>
      <w:r w:rsidR="756DD754" w:rsidRPr="52877ED2">
        <w:rPr>
          <w:rFonts w:ascii="Times New Roman" w:eastAsia="Times New Roman" w:hAnsi="Times New Roman" w:cs="Times New Roman"/>
          <w:color w:val="000000" w:themeColor="text1"/>
        </w:rPr>
        <w:t xml:space="preserve">During my time within this course, I have been tasked to connect to my previous drive of a different course and retrieve datasets from that course </w:t>
      </w:r>
      <w:r w:rsidR="00876EF9" w:rsidRPr="52877ED2">
        <w:rPr>
          <w:rFonts w:ascii="Times New Roman" w:eastAsia="Times New Roman" w:hAnsi="Times New Roman" w:cs="Times New Roman"/>
          <w:color w:val="000000" w:themeColor="text1"/>
        </w:rPr>
        <w:t>to</w:t>
      </w:r>
      <w:r w:rsidR="756DD754" w:rsidRPr="52877ED2">
        <w:rPr>
          <w:rFonts w:ascii="Times New Roman" w:eastAsia="Times New Roman" w:hAnsi="Times New Roman" w:cs="Times New Roman"/>
          <w:color w:val="000000" w:themeColor="text1"/>
        </w:rPr>
        <w:t xml:space="preserve"> successfully create my work for the class. The course in question--CTEC 128. Within CTEC 298, I have been introduced to many data related tutorials and tasks. A brief review of the tutorials, visualizations, and repositories </w:t>
      </w:r>
      <w:r w:rsidR="00876EF9" w:rsidRPr="52877ED2">
        <w:rPr>
          <w:rFonts w:ascii="Times New Roman" w:eastAsia="Times New Roman" w:hAnsi="Times New Roman" w:cs="Times New Roman"/>
          <w:color w:val="000000" w:themeColor="text1"/>
        </w:rPr>
        <w:t>are</w:t>
      </w:r>
      <w:r w:rsidR="756DD754" w:rsidRPr="52877ED2">
        <w:rPr>
          <w:rFonts w:ascii="Times New Roman" w:eastAsia="Times New Roman" w:hAnsi="Times New Roman" w:cs="Times New Roman"/>
          <w:color w:val="000000" w:themeColor="text1"/>
        </w:rPr>
        <w:t xml:space="preserve"> Matplotlib, </w:t>
      </w:r>
      <w:r w:rsidR="756DD754" w:rsidRPr="03520883">
        <w:rPr>
          <w:rFonts w:ascii="Times New Roman" w:eastAsia="Times New Roman" w:hAnsi="Times New Roman" w:cs="Times New Roman"/>
          <w:color w:val="000000" w:themeColor="text1"/>
        </w:rPr>
        <w:t>Jupyter Notebook, Tableau, and GitHub</w:t>
      </w:r>
      <w:r w:rsidR="001A0DAD" w:rsidRPr="03520883">
        <w:rPr>
          <w:rFonts w:ascii="Times New Roman" w:eastAsia="Times New Roman" w:hAnsi="Times New Roman" w:cs="Times New Roman"/>
          <w:color w:val="000000" w:themeColor="text1"/>
        </w:rPr>
        <w:t xml:space="preserve">. </w:t>
      </w:r>
    </w:p>
    <w:p w14:paraId="661D3CDF" w14:textId="16D6D165" w:rsidR="756DD754" w:rsidRDefault="756DD754" w:rsidP="31B589B9">
      <w:pPr>
        <w:spacing w:after="0"/>
        <w:ind w:left="1080"/>
        <w:jc w:val="both"/>
        <w:rPr>
          <w:rFonts w:ascii="Times New Roman" w:eastAsia="Times New Roman" w:hAnsi="Times New Roman" w:cs="Times New Roman"/>
        </w:rPr>
      </w:pPr>
      <w:r w:rsidRPr="52877ED2">
        <w:rPr>
          <w:rFonts w:ascii="Times New Roman" w:eastAsia="Times New Roman" w:hAnsi="Times New Roman" w:cs="Times New Roman"/>
          <w:sz w:val="20"/>
          <w:szCs w:val="20"/>
        </w:rPr>
        <w:lastRenderedPageBreak/>
        <w:t>·</w:t>
      </w:r>
      <w:r w:rsidRPr="03520883">
        <w:rPr>
          <w:rFonts w:ascii="Times New Roman" w:eastAsia="Times New Roman" w:hAnsi="Times New Roman" w:cs="Times New Roman"/>
          <w:sz w:val="14"/>
          <w:szCs w:val="14"/>
        </w:rPr>
        <w:t xml:space="preserve">       </w:t>
      </w:r>
      <w:r w:rsidRPr="52877ED2">
        <w:rPr>
          <w:rFonts w:ascii="Times New Roman" w:eastAsia="Times New Roman" w:hAnsi="Times New Roman" w:cs="Times New Roman"/>
        </w:rPr>
        <w:t>Jupyter</w:t>
      </w:r>
      <w:r w:rsidRPr="03520883">
        <w:rPr>
          <w:rFonts w:ascii="Times New Roman" w:eastAsia="Times New Roman" w:hAnsi="Times New Roman" w:cs="Times New Roman"/>
        </w:rPr>
        <w:t xml:space="preserve"> Notebook is an interactive notebook which integrates code, visualizations, equations, and more. File </w:t>
      </w:r>
      <w:r w:rsidR="00876EF9" w:rsidRPr="03520883">
        <w:rPr>
          <w:rFonts w:ascii="Times New Roman" w:eastAsia="Times New Roman" w:hAnsi="Times New Roman" w:cs="Times New Roman"/>
        </w:rPr>
        <w:t>extension. ipynb</w:t>
      </w:r>
      <w:r w:rsidRPr="52877ED2">
        <w:rPr>
          <w:rFonts w:ascii="Times New Roman" w:eastAsia="Times New Roman" w:hAnsi="Times New Roman" w:cs="Times New Roman"/>
        </w:rPr>
        <w:t xml:space="preserve"> </w:t>
      </w:r>
    </w:p>
    <w:p w14:paraId="5C969A7A" w14:textId="2CAC88B2" w:rsidR="756DD754" w:rsidRDefault="756DD754" w:rsidP="31B589B9">
      <w:pPr>
        <w:spacing w:after="0"/>
        <w:ind w:left="1080"/>
        <w:jc w:val="both"/>
        <w:rPr>
          <w:rFonts w:ascii="Times New Roman" w:eastAsia="Times New Roman" w:hAnsi="Times New Roman" w:cs="Times New Roman"/>
        </w:rPr>
      </w:pPr>
      <w:r w:rsidRPr="52877ED2">
        <w:rPr>
          <w:rFonts w:ascii="Times New Roman" w:eastAsia="Times New Roman" w:hAnsi="Times New Roman" w:cs="Times New Roman"/>
          <w:sz w:val="20"/>
          <w:szCs w:val="20"/>
        </w:rPr>
        <w:t>·</w:t>
      </w:r>
      <w:r w:rsidRPr="03520883">
        <w:rPr>
          <w:rFonts w:ascii="Times New Roman" w:eastAsia="Times New Roman" w:hAnsi="Times New Roman" w:cs="Times New Roman"/>
          <w:sz w:val="14"/>
          <w:szCs w:val="14"/>
        </w:rPr>
        <w:t xml:space="preserve">       </w:t>
      </w:r>
      <w:r w:rsidRPr="52877ED2">
        <w:rPr>
          <w:rFonts w:ascii="Times New Roman" w:eastAsia="Times New Roman" w:hAnsi="Times New Roman" w:cs="Times New Roman"/>
        </w:rPr>
        <w:t xml:space="preserve">Matplotlib: A comprehensive library for creating static, animated, and interactive visualizations in Python  </w:t>
      </w:r>
    </w:p>
    <w:p w14:paraId="639BBA10" w14:textId="1B9C4F83" w:rsidR="756DD754" w:rsidRDefault="756DD754" w:rsidP="31B589B9">
      <w:pPr>
        <w:spacing w:after="0"/>
        <w:ind w:left="1080"/>
        <w:jc w:val="both"/>
        <w:rPr>
          <w:rFonts w:ascii="Times New Roman" w:eastAsia="Times New Roman" w:hAnsi="Times New Roman" w:cs="Times New Roman"/>
        </w:rPr>
      </w:pPr>
      <w:r w:rsidRPr="52877ED2">
        <w:rPr>
          <w:rFonts w:ascii="Times New Roman" w:eastAsia="Times New Roman" w:hAnsi="Times New Roman" w:cs="Times New Roman"/>
          <w:sz w:val="20"/>
          <w:szCs w:val="20"/>
        </w:rPr>
        <w:t>·</w:t>
      </w:r>
      <w:r w:rsidRPr="03520883">
        <w:rPr>
          <w:rFonts w:ascii="Times New Roman" w:eastAsia="Times New Roman" w:hAnsi="Times New Roman" w:cs="Times New Roman"/>
          <w:sz w:val="14"/>
          <w:szCs w:val="14"/>
        </w:rPr>
        <w:t xml:space="preserve">       </w:t>
      </w:r>
      <w:r w:rsidRPr="52877ED2">
        <w:rPr>
          <w:rFonts w:ascii="Times New Roman" w:eastAsia="Times New Roman" w:hAnsi="Times New Roman" w:cs="Times New Roman"/>
        </w:rPr>
        <w:t xml:space="preserve">Tableau: software for data input, visual analytical tool to </w:t>
      </w:r>
      <w:r w:rsidR="002C23C0" w:rsidRPr="52877ED2">
        <w:rPr>
          <w:rFonts w:ascii="Times New Roman" w:eastAsia="Times New Roman" w:hAnsi="Times New Roman" w:cs="Times New Roman"/>
        </w:rPr>
        <w:t>help you</w:t>
      </w:r>
      <w:r w:rsidRPr="52877ED2">
        <w:rPr>
          <w:rFonts w:ascii="Times New Roman" w:eastAsia="Times New Roman" w:hAnsi="Times New Roman" w:cs="Times New Roman"/>
        </w:rPr>
        <w:t xml:space="preserve"> understand data. </w:t>
      </w:r>
    </w:p>
    <w:p w14:paraId="3678D2C6" w14:textId="332ECEB2" w:rsidR="756DD754" w:rsidRDefault="756DD754" w:rsidP="31B589B9">
      <w:pPr>
        <w:spacing w:after="0"/>
        <w:ind w:left="1080"/>
        <w:jc w:val="both"/>
        <w:rPr>
          <w:rFonts w:ascii="Times New Roman" w:eastAsia="Times New Roman" w:hAnsi="Times New Roman" w:cs="Times New Roman"/>
        </w:rPr>
      </w:pPr>
      <w:r w:rsidRPr="52877ED2">
        <w:rPr>
          <w:rFonts w:ascii="Times New Roman" w:eastAsia="Times New Roman" w:hAnsi="Times New Roman" w:cs="Times New Roman"/>
          <w:sz w:val="20"/>
          <w:szCs w:val="20"/>
        </w:rPr>
        <w:t>·</w:t>
      </w:r>
      <w:r w:rsidRPr="03520883">
        <w:rPr>
          <w:rFonts w:ascii="Times New Roman" w:eastAsia="Times New Roman" w:hAnsi="Times New Roman" w:cs="Times New Roman"/>
          <w:sz w:val="14"/>
          <w:szCs w:val="14"/>
        </w:rPr>
        <w:t xml:space="preserve">       </w:t>
      </w:r>
      <w:r w:rsidRPr="52877ED2">
        <w:rPr>
          <w:rFonts w:ascii="Times New Roman" w:eastAsia="Times New Roman" w:hAnsi="Times New Roman" w:cs="Times New Roman"/>
        </w:rPr>
        <w:t>GitHub: considerable repository to manage and share code</w:t>
      </w:r>
      <w:r w:rsidR="001A0DAD" w:rsidRPr="52877ED2">
        <w:rPr>
          <w:rFonts w:ascii="Times New Roman" w:eastAsia="Times New Roman" w:hAnsi="Times New Roman" w:cs="Times New Roman"/>
        </w:rPr>
        <w:t xml:space="preserve">. </w:t>
      </w:r>
    </w:p>
    <w:p w14:paraId="3C9C7173" w14:textId="5225CF92" w:rsidR="756DD754" w:rsidRDefault="756DD754" w:rsidP="7672F5A4">
      <w:pPr>
        <w:spacing w:after="0"/>
        <w:ind w:left="720"/>
        <w:jc w:val="both"/>
        <w:rPr>
          <w:rFonts w:ascii="Times New Roman" w:eastAsia="Times New Roman" w:hAnsi="Times New Roman" w:cs="Times New Roman"/>
          <w:color w:val="000000" w:themeColor="text1"/>
        </w:rPr>
      </w:pPr>
      <w:r w:rsidRPr="52877ED2">
        <w:rPr>
          <w:rFonts w:ascii="Times New Roman" w:eastAsia="Times New Roman" w:hAnsi="Times New Roman" w:cs="Times New Roman"/>
          <w:color w:val="000000" w:themeColor="text1"/>
        </w:rPr>
        <w:t>With that</w:t>
      </w:r>
      <w:r w:rsidRPr="03520883">
        <w:rPr>
          <w:rFonts w:ascii="Times New Roman" w:eastAsia="Times New Roman" w:hAnsi="Times New Roman" w:cs="Times New Roman"/>
          <w:color w:val="000000" w:themeColor="text1"/>
        </w:rPr>
        <w:t xml:space="preserve"> said, I have imported and uploaded several files within my repositories and data software to create plots and python code utilizing CTEC 128’s data.</w:t>
      </w:r>
      <w:r w:rsidR="1D620D96" w:rsidRPr="03520883">
        <w:rPr>
          <w:rFonts w:ascii="Times New Roman" w:eastAsia="Times New Roman" w:hAnsi="Times New Roman" w:cs="Times New Roman"/>
          <w:color w:val="000000" w:themeColor="text1"/>
        </w:rPr>
        <w:t>”</w:t>
      </w:r>
    </w:p>
    <w:p w14:paraId="4857E125" w14:textId="473A1453" w:rsidR="5F507190" w:rsidRDefault="5F507190" w:rsidP="11109D93">
      <w:pPr>
        <w:ind w:left="1440"/>
        <w:rPr>
          <w:rFonts w:ascii="Times New Roman" w:eastAsia="Times New Roman" w:hAnsi="Times New Roman" w:cs="Times New Roman"/>
          <w:color w:val="000000" w:themeColor="text1"/>
        </w:rPr>
      </w:pPr>
    </w:p>
    <w:p w14:paraId="3A649D8B" w14:textId="34825BD1" w:rsidR="6BBAC70B" w:rsidRDefault="007E01FA" w:rsidP="01EA9583">
      <w:pPr>
        <w:ind w:left="720"/>
        <w:rPr>
          <w:rFonts w:ascii="Times New Roman" w:eastAsia="Times New Roman" w:hAnsi="Times New Roman" w:cs="Times New Roman"/>
        </w:rPr>
      </w:pPr>
      <w:r w:rsidRPr="52877ED2">
        <w:rPr>
          <w:rFonts w:ascii="Times New Roman" w:eastAsia="Times New Roman" w:hAnsi="Times New Roman" w:cs="Times New Roman"/>
        </w:rPr>
        <w:t xml:space="preserve"> </w:t>
      </w:r>
      <w:r w:rsidR="17DBA219" w:rsidRPr="52877ED2">
        <w:rPr>
          <w:rFonts w:ascii="Times New Roman" w:eastAsia="Times New Roman" w:hAnsi="Times New Roman" w:cs="Times New Roman"/>
        </w:rPr>
        <w:t>L</w:t>
      </w:r>
      <w:r w:rsidRPr="52877ED2">
        <w:rPr>
          <w:rFonts w:ascii="Times New Roman" w:eastAsia="Times New Roman" w:hAnsi="Times New Roman" w:cs="Times New Roman"/>
        </w:rPr>
        <w:t>ojain Idris</w:t>
      </w:r>
      <w:r w:rsidR="00E572C6" w:rsidRPr="52877ED2">
        <w:rPr>
          <w:rFonts w:ascii="Times New Roman" w:eastAsia="Times New Roman" w:hAnsi="Times New Roman" w:cs="Times New Roman"/>
        </w:rPr>
        <w:t>: “</w:t>
      </w:r>
      <w:r w:rsidR="00D61249" w:rsidRPr="52877ED2">
        <w:rPr>
          <w:rFonts w:ascii="Times New Roman" w:eastAsia="Times New Roman" w:hAnsi="Times New Roman" w:cs="Times New Roman"/>
        </w:rPr>
        <w:t xml:space="preserve">I completed </w:t>
      </w:r>
      <w:r w:rsidR="0092415D" w:rsidRPr="52877ED2">
        <w:rPr>
          <w:rFonts w:ascii="Times New Roman" w:eastAsia="Times New Roman" w:hAnsi="Times New Roman" w:cs="Times New Roman"/>
        </w:rPr>
        <w:t xml:space="preserve">LearnPython tutorials part1, LearnPyhton Tutorials part2, </w:t>
      </w:r>
      <w:r w:rsidR="00710E31" w:rsidRPr="52877ED2">
        <w:rPr>
          <w:rFonts w:ascii="Times New Roman" w:eastAsia="Times New Roman" w:hAnsi="Times New Roman" w:cs="Times New Roman"/>
        </w:rPr>
        <w:t>Anaconda</w:t>
      </w:r>
      <w:r w:rsidR="00CC7679" w:rsidRPr="52877ED2">
        <w:rPr>
          <w:rFonts w:ascii="Times New Roman" w:eastAsia="Times New Roman" w:hAnsi="Times New Roman" w:cs="Times New Roman"/>
        </w:rPr>
        <w:t xml:space="preserve"> Installation </w:t>
      </w:r>
      <w:r w:rsidR="00710E31" w:rsidRPr="52877ED2">
        <w:rPr>
          <w:rFonts w:ascii="Times New Roman" w:eastAsia="Times New Roman" w:hAnsi="Times New Roman" w:cs="Times New Roman"/>
        </w:rPr>
        <w:t>completion</w:t>
      </w:r>
      <w:r w:rsidR="00946680" w:rsidRPr="52877ED2">
        <w:rPr>
          <w:rFonts w:ascii="Times New Roman" w:eastAsia="Times New Roman" w:hAnsi="Times New Roman" w:cs="Times New Roman"/>
        </w:rPr>
        <w:t xml:space="preserve">, </w:t>
      </w:r>
      <w:r w:rsidR="001F07F8" w:rsidRPr="52877ED2">
        <w:rPr>
          <w:rFonts w:ascii="Times New Roman" w:eastAsia="Times New Roman" w:hAnsi="Times New Roman" w:cs="Times New Roman"/>
        </w:rPr>
        <w:t xml:space="preserve">GitHub </w:t>
      </w:r>
      <w:r w:rsidR="00946680" w:rsidRPr="52877ED2">
        <w:rPr>
          <w:rFonts w:ascii="Times New Roman" w:eastAsia="Times New Roman" w:hAnsi="Times New Roman" w:cs="Times New Roman"/>
        </w:rPr>
        <w:t xml:space="preserve">Account completion, </w:t>
      </w:r>
      <w:r w:rsidR="00F905A8" w:rsidRPr="52877ED2">
        <w:rPr>
          <w:rFonts w:ascii="Times New Roman" w:eastAsia="Times New Roman" w:hAnsi="Times New Roman" w:cs="Times New Roman"/>
        </w:rPr>
        <w:t>Mat</w:t>
      </w:r>
      <w:r w:rsidR="007E77DD" w:rsidRPr="52877ED2">
        <w:rPr>
          <w:rFonts w:ascii="Times New Roman" w:eastAsia="Times New Roman" w:hAnsi="Times New Roman" w:cs="Times New Roman"/>
        </w:rPr>
        <w:t xml:space="preserve">plotlib tutorials, matplotlib python plotting, </w:t>
      </w:r>
      <w:r w:rsidR="0076454F" w:rsidRPr="52877ED2">
        <w:rPr>
          <w:rFonts w:ascii="Times New Roman" w:eastAsia="Times New Roman" w:hAnsi="Times New Roman" w:cs="Times New Roman"/>
        </w:rPr>
        <w:t>Panda’s</w:t>
      </w:r>
      <w:r w:rsidR="00407CE9" w:rsidRPr="52877ED2">
        <w:rPr>
          <w:rFonts w:ascii="Times New Roman" w:eastAsia="Times New Roman" w:hAnsi="Times New Roman" w:cs="Times New Roman"/>
        </w:rPr>
        <w:t xml:space="preserve"> tutorials, </w:t>
      </w:r>
      <w:r w:rsidR="006A0ED6">
        <w:rPr>
          <w:rFonts w:ascii="Times New Roman" w:eastAsia="Times New Roman" w:hAnsi="Times New Roman" w:cs="Times New Roman"/>
        </w:rPr>
        <w:t xml:space="preserve">NumPy assignment, </w:t>
      </w:r>
      <w:r w:rsidR="00407CE9" w:rsidRPr="52877ED2">
        <w:rPr>
          <w:rFonts w:ascii="Times New Roman" w:eastAsia="Times New Roman" w:hAnsi="Times New Roman" w:cs="Times New Roman"/>
        </w:rPr>
        <w:t>Tableau tutorials</w:t>
      </w:r>
      <w:r w:rsidR="00AB0C82" w:rsidRPr="52877ED2">
        <w:rPr>
          <w:rFonts w:ascii="Times New Roman" w:eastAsia="Times New Roman" w:hAnsi="Times New Roman" w:cs="Times New Roman"/>
        </w:rPr>
        <w:t>, Jupyter python code prove of completion.</w:t>
      </w:r>
      <w:r w:rsidR="002332A3" w:rsidRPr="52877ED2">
        <w:rPr>
          <w:rFonts w:ascii="Times New Roman" w:eastAsia="Times New Roman" w:hAnsi="Times New Roman" w:cs="Times New Roman"/>
        </w:rPr>
        <w:t xml:space="preserve"> </w:t>
      </w:r>
      <w:r w:rsidR="00D6050B" w:rsidRPr="52877ED2">
        <w:rPr>
          <w:rFonts w:ascii="Times New Roman" w:eastAsia="Times New Roman" w:hAnsi="Times New Roman" w:cs="Times New Roman"/>
        </w:rPr>
        <w:t>L</w:t>
      </w:r>
      <w:r w:rsidR="002332A3" w:rsidRPr="52877ED2">
        <w:rPr>
          <w:rFonts w:ascii="Times New Roman" w:eastAsia="Times New Roman" w:hAnsi="Times New Roman" w:cs="Times New Roman"/>
        </w:rPr>
        <w:t>earnPython</w:t>
      </w:r>
      <w:r w:rsidR="00170241" w:rsidRPr="52877ED2">
        <w:rPr>
          <w:rFonts w:ascii="Times New Roman" w:eastAsia="Times New Roman" w:hAnsi="Times New Roman" w:cs="Times New Roman"/>
        </w:rPr>
        <w:t xml:space="preserve"> Tutorials 1 focused </w:t>
      </w:r>
      <w:r w:rsidR="00EE5AB4" w:rsidRPr="52877ED2">
        <w:rPr>
          <w:rFonts w:ascii="Times New Roman" w:eastAsia="Times New Roman" w:hAnsi="Times New Roman" w:cs="Times New Roman"/>
        </w:rPr>
        <w:t xml:space="preserve">on </w:t>
      </w:r>
      <w:r w:rsidR="0076454F" w:rsidRPr="52877ED2">
        <w:rPr>
          <w:rFonts w:ascii="Times New Roman" w:eastAsia="Times New Roman" w:hAnsi="Times New Roman" w:cs="Times New Roman"/>
        </w:rPr>
        <w:t xml:space="preserve">basic learning </w:t>
      </w:r>
      <w:r w:rsidR="00EE5AB4" w:rsidRPr="52877ED2">
        <w:rPr>
          <w:rFonts w:ascii="Times New Roman" w:eastAsia="Times New Roman" w:hAnsi="Times New Roman" w:cs="Times New Roman"/>
        </w:rPr>
        <w:t xml:space="preserve">such as </w:t>
      </w:r>
      <w:r w:rsidR="001F5C40" w:rsidRPr="52877ED2">
        <w:rPr>
          <w:rFonts w:ascii="Times New Roman" w:eastAsia="Times New Roman" w:hAnsi="Times New Roman" w:cs="Times New Roman"/>
        </w:rPr>
        <w:t>printing hello World, variables and types, lists, basic operato</w:t>
      </w:r>
      <w:r w:rsidR="0076454F" w:rsidRPr="52877ED2">
        <w:rPr>
          <w:rFonts w:ascii="Times New Roman" w:eastAsia="Times New Roman" w:hAnsi="Times New Roman" w:cs="Times New Roman"/>
        </w:rPr>
        <w:t xml:space="preserve">rs, string formatting, basic string operations. LearnPython </w:t>
      </w:r>
      <w:r w:rsidR="00D23C74" w:rsidRPr="52877ED2">
        <w:rPr>
          <w:rFonts w:ascii="Times New Roman" w:eastAsia="Times New Roman" w:hAnsi="Times New Roman" w:cs="Times New Roman"/>
        </w:rPr>
        <w:t>Tutorial</w:t>
      </w:r>
      <w:r w:rsidR="00C562B2" w:rsidRPr="52877ED2">
        <w:rPr>
          <w:rFonts w:ascii="Times New Roman" w:eastAsia="Times New Roman" w:hAnsi="Times New Roman" w:cs="Times New Roman"/>
        </w:rPr>
        <w:t xml:space="preserve"> </w:t>
      </w:r>
      <w:r w:rsidR="00D23C74" w:rsidRPr="52877ED2">
        <w:rPr>
          <w:rFonts w:ascii="Times New Roman" w:eastAsia="Times New Roman" w:hAnsi="Times New Roman" w:cs="Times New Roman"/>
        </w:rPr>
        <w:t>P</w:t>
      </w:r>
      <w:r w:rsidR="00C562B2" w:rsidRPr="52877ED2">
        <w:rPr>
          <w:rFonts w:ascii="Times New Roman" w:eastAsia="Times New Roman" w:hAnsi="Times New Roman" w:cs="Times New Roman"/>
        </w:rPr>
        <w:t xml:space="preserve">art </w:t>
      </w:r>
      <w:r w:rsidR="00D23C74" w:rsidRPr="52877ED2">
        <w:rPr>
          <w:rFonts w:ascii="Times New Roman" w:eastAsia="Times New Roman" w:hAnsi="Times New Roman" w:cs="Times New Roman"/>
        </w:rPr>
        <w:t>T</w:t>
      </w:r>
      <w:r w:rsidR="00C562B2" w:rsidRPr="52877ED2">
        <w:rPr>
          <w:rFonts w:ascii="Times New Roman" w:eastAsia="Times New Roman" w:hAnsi="Times New Roman" w:cs="Times New Roman"/>
        </w:rPr>
        <w:t xml:space="preserve">wo </w:t>
      </w:r>
      <w:r w:rsidR="00D23C74" w:rsidRPr="52877ED2">
        <w:rPr>
          <w:rFonts w:ascii="Times New Roman" w:eastAsia="Times New Roman" w:hAnsi="Times New Roman" w:cs="Times New Roman"/>
        </w:rPr>
        <w:t>focuses</w:t>
      </w:r>
      <w:r w:rsidR="00C562B2" w:rsidRPr="52877ED2">
        <w:rPr>
          <w:rFonts w:ascii="Times New Roman" w:eastAsia="Times New Roman" w:hAnsi="Times New Roman" w:cs="Times New Roman"/>
        </w:rPr>
        <w:t xml:space="preserve"> on </w:t>
      </w:r>
      <w:r w:rsidR="00A20E4D" w:rsidRPr="52877ED2">
        <w:rPr>
          <w:rFonts w:ascii="Times New Roman" w:eastAsia="Times New Roman" w:hAnsi="Times New Roman" w:cs="Times New Roman"/>
        </w:rPr>
        <w:t>basic learning too such as conditions, loops, functions, classes and objects</w:t>
      </w:r>
      <w:r w:rsidR="00A448D4" w:rsidRPr="52877ED2">
        <w:rPr>
          <w:rFonts w:ascii="Times New Roman" w:eastAsia="Times New Roman" w:hAnsi="Times New Roman" w:cs="Times New Roman"/>
        </w:rPr>
        <w:t xml:space="preserve">, dictionaries, </w:t>
      </w:r>
      <w:r w:rsidR="00741D5C" w:rsidRPr="52877ED2">
        <w:rPr>
          <w:rFonts w:ascii="Times New Roman" w:eastAsia="Times New Roman" w:hAnsi="Times New Roman" w:cs="Times New Roman"/>
        </w:rPr>
        <w:t>modules,</w:t>
      </w:r>
      <w:r w:rsidR="00A448D4" w:rsidRPr="52877ED2">
        <w:rPr>
          <w:rFonts w:ascii="Times New Roman" w:eastAsia="Times New Roman" w:hAnsi="Times New Roman" w:cs="Times New Roman"/>
        </w:rPr>
        <w:t xml:space="preserve"> and packages. </w:t>
      </w:r>
      <w:r w:rsidR="00496EBB" w:rsidRPr="52877ED2">
        <w:rPr>
          <w:rFonts w:ascii="Times New Roman" w:eastAsia="Times New Roman" w:hAnsi="Times New Roman" w:cs="Times New Roman"/>
        </w:rPr>
        <w:t xml:space="preserve">Anaconda installation completion focused on </w:t>
      </w:r>
      <w:r w:rsidR="00D23C74" w:rsidRPr="52877ED2">
        <w:rPr>
          <w:rFonts w:ascii="Times New Roman" w:eastAsia="Times New Roman" w:hAnsi="Times New Roman" w:cs="Times New Roman"/>
        </w:rPr>
        <w:t xml:space="preserve">completing anaconda 3(python) on the computer and launching Jupyter Notebook. </w:t>
      </w:r>
      <w:r w:rsidR="00B65F65" w:rsidRPr="52877ED2">
        <w:rPr>
          <w:rFonts w:ascii="Times New Roman" w:eastAsia="Times New Roman" w:hAnsi="Times New Roman" w:cs="Times New Roman"/>
        </w:rPr>
        <w:t>GitHub</w:t>
      </w:r>
      <w:r w:rsidR="007857A9" w:rsidRPr="52877ED2">
        <w:rPr>
          <w:rFonts w:ascii="Times New Roman" w:eastAsia="Times New Roman" w:hAnsi="Times New Roman" w:cs="Times New Roman"/>
        </w:rPr>
        <w:t xml:space="preserve"> account set up fo</w:t>
      </w:r>
      <w:r w:rsidR="00B65F65" w:rsidRPr="52877ED2">
        <w:rPr>
          <w:rFonts w:ascii="Times New Roman" w:eastAsia="Times New Roman" w:hAnsi="Times New Roman" w:cs="Times New Roman"/>
        </w:rPr>
        <w:t xml:space="preserve">cused on setting up </w:t>
      </w:r>
      <w:r w:rsidR="001F07F8" w:rsidRPr="52877ED2">
        <w:rPr>
          <w:rFonts w:ascii="Times New Roman" w:eastAsia="Times New Roman" w:hAnsi="Times New Roman" w:cs="Times New Roman"/>
        </w:rPr>
        <w:t>a</w:t>
      </w:r>
      <w:r w:rsidR="00B65F65" w:rsidRPr="52877ED2">
        <w:rPr>
          <w:rFonts w:ascii="Times New Roman" w:eastAsia="Times New Roman" w:hAnsi="Times New Roman" w:cs="Times New Roman"/>
        </w:rPr>
        <w:t xml:space="preserve"> GitHub account </w:t>
      </w:r>
      <w:r w:rsidR="001F07F8" w:rsidRPr="52877ED2">
        <w:rPr>
          <w:rFonts w:ascii="Times New Roman" w:eastAsia="Times New Roman" w:hAnsi="Times New Roman" w:cs="Times New Roman"/>
        </w:rPr>
        <w:t xml:space="preserve">and </w:t>
      </w:r>
      <w:r w:rsidR="00D434A1" w:rsidRPr="52877ED2">
        <w:rPr>
          <w:rFonts w:ascii="Times New Roman" w:eastAsia="Times New Roman" w:hAnsi="Times New Roman" w:cs="Times New Roman"/>
        </w:rPr>
        <w:t xml:space="preserve">creating repositories which also include all CTEC 298 martials. </w:t>
      </w:r>
      <w:r w:rsidR="0033384C" w:rsidRPr="52877ED2">
        <w:rPr>
          <w:rFonts w:ascii="Times New Roman" w:eastAsia="Times New Roman" w:hAnsi="Times New Roman" w:cs="Times New Roman"/>
        </w:rPr>
        <w:t xml:space="preserve">Matplotlib Tutorials focused on </w:t>
      </w:r>
      <w:r w:rsidR="00111BB3" w:rsidRPr="52877ED2">
        <w:rPr>
          <w:rFonts w:ascii="Times New Roman" w:eastAsia="Times New Roman" w:hAnsi="Times New Roman" w:cs="Times New Roman"/>
        </w:rPr>
        <w:t xml:space="preserve">installing matplotlib python libraries in Jupyter Notebook and creating one </w:t>
      </w:r>
      <w:r w:rsidR="00D5459E" w:rsidRPr="52877ED2">
        <w:rPr>
          <w:rFonts w:ascii="Times New Roman" w:eastAsia="Times New Roman" w:hAnsi="Times New Roman" w:cs="Times New Roman"/>
        </w:rPr>
        <w:t xml:space="preserve">assigned </w:t>
      </w:r>
      <w:r w:rsidR="00111BB3" w:rsidRPr="52877ED2">
        <w:rPr>
          <w:rFonts w:ascii="Times New Roman" w:eastAsia="Times New Roman" w:hAnsi="Times New Roman" w:cs="Times New Roman"/>
        </w:rPr>
        <w:t xml:space="preserve">plot </w:t>
      </w:r>
      <w:r w:rsidR="00D5459E" w:rsidRPr="52877ED2">
        <w:rPr>
          <w:rFonts w:ascii="Times New Roman" w:eastAsia="Times New Roman" w:hAnsi="Times New Roman" w:cs="Times New Roman"/>
        </w:rPr>
        <w:t>which pie chart. Mat</w:t>
      </w:r>
      <w:r w:rsidR="00046357" w:rsidRPr="52877ED2">
        <w:rPr>
          <w:rFonts w:ascii="Times New Roman" w:eastAsia="Times New Roman" w:hAnsi="Times New Roman" w:cs="Times New Roman"/>
        </w:rPr>
        <w:t xml:space="preserve">plotlib Python plotting focused on creating </w:t>
      </w:r>
      <w:r w:rsidR="00181DAB" w:rsidRPr="52877ED2">
        <w:rPr>
          <w:rFonts w:ascii="Times New Roman" w:eastAsia="Times New Roman" w:hAnsi="Times New Roman" w:cs="Times New Roman"/>
        </w:rPr>
        <w:t xml:space="preserve">six plots that </w:t>
      </w:r>
      <w:r w:rsidR="00BF28B6" w:rsidRPr="52877ED2">
        <w:rPr>
          <w:rFonts w:ascii="Times New Roman" w:eastAsia="Times New Roman" w:hAnsi="Times New Roman" w:cs="Times New Roman"/>
        </w:rPr>
        <w:t>were</w:t>
      </w:r>
      <w:r w:rsidR="00181DAB" w:rsidRPr="52877ED2">
        <w:rPr>
          <w:rFonts w:ascii="Times New Roman" w:eastAsia="Times New Roman" w:hAnsi="Times New Roman" w:cs="Times New Roman"/>
        </w:rPr>
        <w:t xml:space="preserve"> t</w:t>
      </w:r>
      <w:r w:rsidR="00FE4C01" w:rsidRPr="52877ED2">
        <w:rPr>
          <w:rFonts w:ascii="Times New Roman" w:eastAsia="Times New Roman" w:hAnsi="Times New Roman" w:cs="Times New Roman"/>
        </w:rPr>
        <w:t xml:space="preserve">aught </w:t>
      </w:r>
      <w:r w:rsidR="00BF28B6" w:rsidRPr="52877ED2">
        <w:rPr>
          <w:rFonts w:ascii="Times New Roman" w:eastAsia="Times New Roman" w:hAnsi="Times New Roman" w:cs="Times New Roman"/>
        </w:rPr>
        <w:t>in</w:t>
      </w:r>
      <w:r w:rsidR="00181DAB" w:rsidRPr="52877ED2">
        <w:rPr>
          <w:rFonts w:ascii="Times New Roman" w:eastAsia="Times New Roman" w:hAnsi="Times New Roman" w:cs="Times New Roman"/>
        </w:rPr>
        <w:t xml:space="preserve"> class and creating based on </w:t>
      </w:r>
      <w:r w:rsidR="00BF28B6" w:rsidRPr="52877ED2">
        <w:rPr>
          <w:rFonts w:ascii="Times New Roman" w:eastAsia="Times New Roman" w:hAnsi="Times New Roman" w:cs="Times New Roman"/>
        </w:rPr>
        <w:t>my</w:t>
      </w:r>
      <w:r w:rsidR="00181DAB" w:rsidRPr="52877ED2">
        <w:rPr>
          <w:rFonts w:ascii="Times New Roman" w:eastAsia="Times New Roman" w:hAnsi="Times New Roman" w:cs="Times New Roman"/>
        </w:rPr>
        <w:t xml:space="preserve"> dataset</w:t>
      </w:r>
      <w:r w:rsidR="00BF28B6" w:rsidRPr="52877ED2">
        <w:rPr>
          <w:rFonts w:ascii="Times New Roman" w:eastAsia="Times New Roman" w:hAnsi="Times New Roman" w:cs="Times New Roman"/>
        </w:rPr>
        <w:t xml:space="preserve"> I used in </w:t>
      </w:r>
      <w:r w:rsidR="00181DAB" w:rsidRPr="52877ED2">
        <w:rPr>
          <w:rFonts w:ascii="Times New Roman" w:eastAsia="Times New Roman" w:hAnsi="Times New Roman" w:cs="Times New Roman"/>
        </w:rPr>
        <w:t xml:space="preserve">CTEC 128. </w:t>
      </w:r>
      <w:r w:rsidR="00985BB7" w:rsidRPr="52877ED2">
        <w:rPr>
          <w:rFonts w:ascii="Times New Roman" w:eastAsia="Times New Roman" w:hAnsi="Times New Roman" w:cs="Times New Roman"/>
        </w:rPr>
        <w:t>Pandas Tuto</w:t>
      </w:r>
      <w:r w:rsidR="00BF28B6" w:rsidRPr="52877ED2">
        <w:rPr>
          <w:rFonts w:ascii="Times New Roman" w:eastAsia="Times New Roman" w:hAnsi="Times New Roman" w:cs="Times New Roman"/>
        </w:rPr>
        <w:t xml:space="preserve">rials </w:t>
      </w:r>
      <w:r w:rsidR="00926546" w:rsidRPr="52877ED2">
        <w:rPr>
          <w:rFonts w:ascii="Times New Roman" w:eastAsia="Times New Roman" w:hAnsi="Times New Roman" w:cs="Times New Roman"/>
        </w:rPr>
        <w:t>focused on</w:t>
      </w:r>
      <w:r w:rsidR="00BF28B6" w:rsidRPr="52877ED2">
        <w:rPr>
          <w:rFonts w:ascii="Times New Roman" w:eastAsia="Times New Roman" w:hAnsi="Times New Roman" w:cs="Times New Roman"/>
        </w:rPr>
        <w:t xml:space="preserve"> </w:t>
      </w:r>
      <w:r w:rsidR="00241853" w:rsidRPr="52877ED2">
        <w:rPr>
          <w:rFonts w:ascii="Times New Roman" w:eastAsia="Times New Roman" w:hAnsi="Times New Roman" w:cs="Times New Roman"/>
        </w:rPr>
        <w:t xml:space="preserve">using </w:t>
      </w:r>
      <w:r w:rsidR="00926546" w:rsidRPr="52877ED2">
        <w:rPr>
          <w:rFonts w:ascii="Times New Roman" w:eastAsia="Times New Roman" w:hAnsi="Times New Roman" w:cs="Times New Roman"/>
        </w:rPr>
        <w:t>panda’s</w:t>
      </w:r>
      <w:r w:rsidR="00DE239C" w:rsidRPr="52877ED2">
        <w:rPr>
          <w:rFonts w:ascii="Times New Roman" w:eastAsia="Times New Roman" w:hAnsi="Times New Roman" w:cs="Times New Roman"/>
        </w:rPr>
        <w:t xml:space="preserve"> </w:t>
      </w:r>
      <w:r w:rsidR="00224E05" w:rsidRPr="52877ED2">
        <w:rPr>
          <w:rFonts w:ascii="Times New Roman" w:eastAsia="Times New Roman" w:hAnsi="Times New Roman" w:cs="Times New Roman"/>
        </w:rPr>
        <w:t xml:space="preserve">python libraries in Jupyter Notebook </w:t>
      </w:r>
      <w:r w:rsidR="007B01B4" w:rsidRPr="52877ED2">
        <w:rPr>
          <w:rFonts w:ascii="Times New Roman" w:eastAsia="Times New Roman" w:hAnsi="Times New Roman" w:cs="Times New Roman"/>
        </w:rPr>
        <w:t xml:space="preserve">for creating </w:t>
      </w:r>
      <w:r w:rsidR="00FC3466" w:rsidRPr="52877ED2">
        <w:rPr>
          <w:rFonts w:ascii="Times New Roman" w:eastAsia="Times New Roman" w:hAnsi="Times New Roman" w:cs="Times New Roman"/>
        </w:rPr>
        <w:t>DataFrames and</w:t>
      </w:r>
      <w:r w:rsidR="007A2206" w:rsidRPr="52877ED2">
        <w:rPr>
          <w:rFonts w:ascii="Times New Roman" w:eastAsia="Times New Roman" w:hAnsi="Times New Roman" w:cs="Times New Roman"/>
        </w:rPr>
        <w:t xml:space="preserve"> </w:t>
      </w:r>
      <w:r w:rsidR="00FC3466" w:rsidRPr="52877ED2">
        <w:rPr>
          <w:rFonts w:ascii="Times New Roman" w:eastAsia="Times New Roman" w:hAnsi="Times New Roman" w:cs="Times New Roman"/>
        </w:rPr>
        <w:t>reading</w:t>
      </w:r>
      <w:r w:rsidR="00224E05" w:rsidRPr="52877ED2">
        <w:rPr>
          <w:rFonts w:ascii="Times New Roman" w:eastAsia="Times New Roman" w:hAnsi="Times New Roman" w:cs="Times New Roman"/>
        </w:rPr>
        <w:t xml:space="preserve"> </w:t>
      </w:r>
      <w:r w:rsidR="00810EE0" w:rsidRPr="52877ED2">
        <w:rPr>
          <w:rFonts w:ascii="Times New Roman" w:eastAsia="Times New Roman" w:hAnsi="Times New Roman" w:cs="Times New Roman"/>
        </w:rPr>
        <w:t xml:space="preserve">Excel file </w:t>
      </w:r>
      <w:r w:rsidR="007A2206" w:rsidRPr="52877ED2">
        <w:rPr>
          <w:rFonts w:ascii="Times New Roman" w:eastAsia="Times New Roman" w:hAnsi="Times New Roman" w:cs="Times New Roman"/>
        </w:rPr>
        <w:t>and wrangling my CTEC 128 dataset to clean and organized dataset.</w:t>
      </w:r>
      <w:r w:rsidR="00E2098E">
        <w:rPr>
          <w:rFonts w:ascii="Times New Roman" w:eastAsia="Times New Roman" w:hAnsi="Times New Roman" w:cs="Times New Roman"/>
        </w:rPr>
        <w:t xml:space="preserve"> NumPy assignment focuses on using NumPy </w:t>
      </w:r>
      <w:r w:rsidR="0047563F">
        <w:rPr>
          <w:rFonts w:ascii="Times New Roman" w:eastAsia="Times New Roman" w:hAnsi="Times New Roman" w:cs="Times New Roman"/>
        </w:rPr>
        <w:t xml:space="preserve">python libraries to </w:t>
      </w:r>
      <w:r w:rsidR="008116D1">
        <w:rPr>
          <w:rFonts w:ascii="Times New Roman" w:eastAsia="Times New Roman" w:hAnsi="Times New Roman" w:cs="Times New Roman"/>
        </w:rPr>
        <w:t xml:space="preserve">numeric data and dealing with </w:t>
      </w:r>
      <w:r w:rsidR="001A0DAD">
        <w:rPr>
          <w:rFonts w:ascii="Times New Roman" w:eastAsia="Times New Roman" w:hAnsi="Times New Roman" w:cs="Times New Roman"/>
        </w:rPr>
        <w:t xml:space="preserve">arrays operation. </w:t>
      </w:r>
      <w:r w:rsidR="00CF0ACC" w:rsidRPr="52877ED2">
        <w:rPr>
          <w:rFonts w:ascii="Times New Roman" w:eastAsia="Times New Roman" w:hAnsi="Times New Roman" w:cs="Times New Roman"/>
        </w:rPr>
        <w:t xml:space="preserve">Tableau </w:t>
      </w:r>
      <w:r w:rsidR="00926546" w:rsidRPr="52877ED2">
        <w:rPr>
          <w:rFonts w:ascii="Times New Roman" w:eastAsia="Times New Roman" w:hAnsi="Times New Roman" w:cs="Times New Roman"/>
        </w:rPr>
        <w:t>Tutorials focused</w:t>
      </w:r>
      <w:r w:rsidR="00A30039" w:rsidRPr="52877ED2">
        <w:rPr>
          <w:rFonts w:ascii="Times New Roman" w:eastAsia="Times New Roman" w:hAnsi="Times New Roman" w:cs="Times New Roman"/>
        </w:rPr>
        <w:t xml:space="preserve"> on installing tableau for students</w:t>
      </w:r>
      <w:r w:rsidR="00926546" w:rsidRPr="52877ED2">
        <w:rPr>
          <w:rFonts w:ascii="Times New Roman" w:eastAsia="Times New Roman" w:hAnsi="Times New Roman" w:cs="Times New Roman"/>
        </w:rPr>
        <w:t xml:space="preserve"> and creating </w:t>
      </w:r>
      <w:r w:rsidR="00D12CCF" w:rsidRPr="52877ED2">
        <w:rPr>
          <w:rFonts w:ascii="Times New Roman" w:eastAsia="Times New Roman" w:hAnsi="Times New Roman" w:cs="Times New Roman"/>
        </w:rPr>
        <w:t xml:space="preserve">two plots of my choice which are packed bubble plot, </w:t>
      </w:r>
      <w:r w:rsidR="00FC3466" w:rsidRPr="52877ED2">
        <w:rPr>
          <w:rFonts w:ascii="Times New Roman" w:eastAsia="Times New Roman" w:hAnsi="Times New Roman" w:cs="Times New Roman"/>
        </w:rPr>
        <w:t xml:space="preserve">horizontal bar using my CTEC 128 dataset file. </w:t>
      </w:r>
      <w:r w:rsidR="002B5429" w:rsidRPr="52877ED2">
        <w:rPr>
          <w:rFonts w:ascii="Times New Roman" w:eastAsia="Times New Roman" w:hAnsi="Times New Roman" w:cs="Times New Roman"/>
        </w:rPr>
        <w:t>Jup</w:t>
      </w:r>
      <w:r w:rsidR="00C45CE7" w:rsidRPr="52877ED2">
        <w:rPr>
          <w:rFonts w:ascii="Times New Roman" w:eastAsia="Times New Roman" w:hAnsi="Times New Roman" w:cs="Times New Roman"/>
        </w:rPr>
        <w:t xml:space="preserve">yter Notebook Python Code which focuses in </w:t>
      </w:r>
      <w:r w:rsidR="00D1244E" w:rsidRPr="52877ED2">
        <w:rPr>
          <w:rFonts w:ascii="Times New Roman" w:eastAsia="Times New Roman" w:hAnsi="Times New Roman" w:cs="Times New Roman"/>
        </w:rPr>
        <w:t xml:space="preserve">writing all python code in Jupyter Notebook and </w:t>
      </w:r>
      <w:r w:rsidR="009D0752" w:rsidRPr="52877ED2">
        <w:rPr>
          <w:rFonts w:ascii="Times New Roman" w:eastAsia="Times New Roman" w:hAnsi="Times New Roman" w:cs="Times New Roman"/>
        </w:rPr>
        <w:t>uploading</w:t>
      </w:r>
      <w:r w:rsidR="00006E3D" w:rsidRPr="52877ED2">
        <w:rPr>
          <w:rFonts w:ascii="Times New Roman" w:eastAsia="Times New Roman" w:hAnsi="Times New Roman" w:cs="Times New Roman"/>
        </w:rPr>
        <w:t xml:space="preserve"> the completion.</w:t>
      </w:r>
      <w:r w:rsidR="00471594">
        <w:rPr>
          <w:rFonts w:ascii="Times New Roman" w:eastAsia="Times New Roman" w:hAnsi="Times New Roman" w:cs="Times New Roman"/>
        </w:rPr>
        <w:t>”</w:t>
      </w:r>
    </w:p>
    <w:p w14:paraId="06AAE32F" w14:textId="62ED5DEB" w:rsidR="63D7C98F" w:rsidRDefault="63D7C98F" w:rsidP="63D7C98F">
      <w:pPr>
        <w:ind w:left="720"/>
        <w:rPr>
          <w:rFonts w:ascii="Times New Roman" w:eastAsia="Times New Roman" w:hAnsi="Times New Roman" w:cs="Times New Roman"/>
        </w:rPr>
      </w:pPr>
    </w:p>
    <w:p w14:paraId="59F8B75A" w14:textId="6566963F" w:rsidR="006A3B35" w:rsidRPr="006A3B35" w:rsidRDefault="006A3B35" w:rsidP="7E86BAB1">
      <w:pPr>
        <w:ind w:left="720"/>
        <w:rPr>
          <w:rFonts w:ascii="Times New Roman" w:eastAsia="Times New Roman" w:hAnsi="Times New Roman" w:cs="Times New Roman"/>
          <w:b/>
        </w:rPr>
      </w:pPr>
      <w:r w:rsidRPr="006A3B35">
        <w:rPr>
          <w:rFonts w:ascii="Times New Roman" w:eastAsia="Times New Roman" w:hAnsi="Times New Roman" w:cs="Times New Roman"/>
          <w:b/>
        </w:rPr>
        <w:t xml:space="preserve">Description of CTEC 298 </w:t>
      </w:r>
      <w:r w:rsidR="00B63A47">
        <w:rPr>
          <w:rFonts w:ascii="Times New Roman" w:eastAsia="Times New Roman" w:hAnsi="Times New Roman" w:cs="Times New Roman"/>
          <w:b/>
        </w:rPr>
        <w:t>P</w:t>
      </w:r>
      <w:r w:rsidRPr="006A3B35">
        <w:rPr>
          <w:rFonts w:ascii="Times New Roman" w:eastAsia="Times New Roman" w:hAnsi="Times New Roman" w:cs="Times New Roman"/>
          <w:b/>
        </w:rPr>
        <w:t xml:space="preserve">lot </w:t>
      </w:r>
      <w:r w:rsidR="00B63A47">
        <w:rPr>
          <w:rFonts w:ascii="Times New Roman" w:eastAsia="Times New Roman" w:hAnsi="Times New Roman" w:cs="Times New Roman"/>
          <w:b/>
        </w:rPr>
        <w:t>D</w:t>
      </w:r>
      <w:r w:rsidRPr="006A3B35">
        <w:rPr>
          <w:rFonts w:ascii="Times New Roman" w:eastAsia="Times New Roman" w:hAnsi="Times New Roman" w:cs="Times New Roman"/>
          <w:b/>
        </w:rPr>
        <w:t>eliverables</w:t>
      </w:r>
    </w:p>
    <w:p w14:paraId="6509CB12" w14:textId="49704F37" w:rsidR="6D488B88" w:rsidRDefault="131E3B12" w:rsidP="7E86BAB1">
      <w:pPr>
        <w:ind w:left="720"/>
        <w:rPr>
          <w:rFonts w:ascii="Times New Roman" w:eastAsia="Times New Roman" w:hAnsi="Times New Roman" w:cs="Times New Roman"/>
          <w:color w:val="000000" w:themeColor="text1"/>
        </w:rPr>
      </w:pPr>
      <w:r w:rsidRPr="52877ED2">
        <w:rPr>
          <w:rFonts w:ascii="Times New Roman" w:eastAsia="Times New Roman" w:hAnsi="Times New Roman" w:cs="Times New Roman"/>
          <w:color w:val="000000" w:themeColor="text1"/>
        </w:rPr>
        <w:t>Aaronea Wiggins: “</w:t>
      </w:r>
      <w:r w:rsidR="6D488B88" w:rsidRPr="52877ED2">
        <w:rPr>
          <w:rFonts w:ascii="Times New Roman" w:eastAsia="Times New Roman" w:hAnsi="Times New Roman" w:cs="Times New Roman"/>
          <w:color w:val="000000" w:themeColor="text1"/>
        </w:rPr>
        <w:t xml:space="preserve">Of the six plots, I have been assigned the ‘Histogram’ plot. </w:t>
      </w:r>
      <w:r w:rsidR="6D488B88" w:rsidRPr="03520883">
        <w:rPr>
          <w:rFonts w:ascii="Times New Roman" w:eastAsia="Times New Roman" w:hAnsi="Times New Roman" w:cs="Times New Roman"/>
          <w:color w:val="000000" w:themeColor="text1"/>
        </w:rPr>
        <w:t>To convert statistics from number to plot to python code, a reference back to my CTEC 128 information was required. Once retrieved, I utilized the statistics and imported the information within a new excel workbook. Following the information import</w:t>
      </w:r>
      <w:r w:rsidR="002C23C0" w:rsidRPr="03520883">
        <w:rPr>
          <w:rFonts w:ascii="Times New Roman" w:eastAsia="Times New Roman" w:hAnsi="Times New Roman" w:cs="Times New Roman"/>
          <w:color w:val="000000" w:themeColor="text1"/>
        </w:rPr>
        <w:t>, I</w:t>
      </w:r>
      <w:r w:rsidR="6D488B88" w:rsidRPr="03520883">
        <w:rPr>
          <w:rFonts w:ascii="Times New Roman" w:eastAsia="Times New Roman" w:hAnsi="Times New Roman" w:cs="Times New Roman"/>
          <w:color w:val="000000" w:themeColor="text1"/>
        </w:rPr>
        <w:t xml:space="preserve"> was able to create a new graph by selecting </w:t>
      </w:r>
      <w:r w:rsidR="6D488B88" w:rsidRPr="48CE5D1A">
        <w:rPr>
          <w:rFonts w:ascii="Times New Roman" w:eastAsia="Times New Roman" w:hAnsi="Times New Roman" w:cs="Times New Roman"/>
          <w:b/>
          <w:color w:val="000000" w:themeColor="text1"/>
        </w:rPr>
        <w:t>insert</w:t>
      </w:r>
      <w:r w:rsidR="6D488B88" w:rsidRPr="03520883">
        <w:rPr>
          <w:rFonts w:ascii="Times New Roman" w:eastAsia="Times New Roman" w:hAnsi="Times New Roman" w:cs="Times New Roman"/>
          <w:color w:val="000000" w:themeColor="text1"/>
        </w:rPr>
        <w:t xml:space="preserve"> within the ribbon --&gt; statistical graph </w:t>
      </w:r>
      <w:r w:rsidR="6D488B88" w:rsidRPr="48CE5D1A">
        <w:rPr>
          <w:rFonts w:ascii="Times New Roman" w:eastAsia="Times New Roman" w:hAnsi="Times New Roman" w:cs="Times New Roman"/>
          <w:b/>
          <w:i/>
          <w:color w:val="000000" w:themeColor="text1"/>
        </w:rPr>
        <w:t>Histogram</w:t>
      </w:r>
      <w:r w:rsidR="6D488B88" w:rsidRPr="03520883">
        <w:rPr>
          <w:rFonts w:ascii="Times New Roman" w:eastAsia="Times New Roman" w:hAnsi="Times New Roman" w:cs="Times New Roman"/>
          <w:color w:val="000000" w:themeColor="text1"/>
        </w:rPr>
        <w:t xml:space="preserve">. Automatically the information was graphed but not exactly how I would have </w:t>
      </w:r>
      <w:r w:rsidR="6D488B88" w:rsidRPr="03520883">
        <w:rPr>
          <w:rFonts w:ascii="Times New Roman" w:eastAsia="Times New Roman" w:hAnsi="Times New Roman" w:cs="Times New Roman"/>
          <w:color w:val="000000" w:themeColor="text1"/>
        </w:rPr>
        <w:lastRenderedPageBreak/>
        <w:t>liked. With arrangements by adding a title, switching the race to x-axis, and switching the number of crimes to the y-axis—my plot was now complete. Next, I have been tasked with the creation of my stats within the newly downloaded software, Tableau. The class has been tasked to select two additional plots to visualize the CTEC 128 data.</w:t>
      </w:r>
      <w:r w:rsidR="71B5430C" w:rsidRPr="03520883">
        <w:rPr>
          <w:rFonts w:ascii="Times New Roman" w:eastAsia="Times New Roman" w:hAnsi="Times New Roman" w:cs="Times New Roman"/>
          <w:color w:val="000000" w:themeColor="text1"/>
        </w:rPr>
        <w:t>”</w:t>
      </w:r>
    </w:p>
    <w:p w14:paraId="3927B9ED" w14:textId="23698481" w:rsidR="48CE5D1A" w:rsidRDefault="48CE5D1A" w:rsidP="48CE5D1A">
      <w:pPr>
        <w:spacing w:after="0"/>
        <w:jc w:val="both"/>
        <w:rPr>
          <w:rFonts w:ascii="Times New Roman" w:eastAsia="Times New Roman" w:hAnsi="Times New Roman" w:cs="Times New Roman"/>
          <w:color w:val="000000" w:themeColor="text1"/>
        </w:rPr>
      </w:pPr>
    </w:p>
    <w:p w14:paraId="2E4B5A18" w14:textId="79CC8CEB" w:rsidR="0091027F" w:rsidRPr="006A3B35" w:rsidRDefault="0069424F" w:rsidP="00DA5D1F">
      <w:pPr>
        <w:ind w:left="720"/>
        <w:rPr>
          <w:rFonts w:ascii="Times New Roman" w:eastAsia="Times New Roman" w:hAnsi="Times New Roman" w:cs="Times New Roman"/>
        </w:rPr>
      </w:pPr>
      <w:r w:rsidRPr="52877ED2">
        <w:rPr>
          <w:rFonts w:ascii="Times New Roman" w:eastAsia="Times New Roman" w:hAnsi="Times New Roman" w:cs="Times New Roman"/>
        </w:rPr>
        <w:t xml:space="preserve">Lojain </w:t>
      </w:r>
      <w:r w:rsidR="008031BC" w:rsidRPr="52877ED2">
        <w:rPr>
          <w:rFonts w:ascii="Times New Roman" w:eastAsia="Times New Roman" w:hAnsi="Times New Roman" w:cs="Times New Roman"/>
        </w:rPr>
        <w:t>Idris</w:t>
      </w:r>
      <w:r w:rsidR="372BF4D9" w:rsidRPr="52877ED2">
        <w:rPr>
          <w:rFonts w:ascii="Times New Roman" w:eastAsia="Times New Roman" w:hAnsi="Times New Roman" w:cs="Times New Roman"/>
        </w:rPr>
        <w:t>: “</w:t>
      </w:r>
      <w:r w:rsidR="008031BC" w:rsidRPr="52877ED2">
        <w:rPr>
          <w:rFonts w:ascii="Times New Roman" w:eastAsia="Times New Roman" w:hAnsi="Times New Roman" w:cs="Times New Roman"/>
        </w:rPr>
        <w:t xml:space="preserve">I </w:t>
      </w:r>
      <w:r w:rsidR="004C5FDB" w:rsidRPr="52877ED2">
        <w:rPr>
          <w:rFonts w:ascii="Times New Roman" w:eastAsia="Times New Roman" w:hAnsi="Times New Roman" w:cs="Times New Roman"/>
        </w:rPr>
        <w:t xml:space="preserve">completed Six </w:t>
      </w:r>
      <w:r w:rsidR="007039BA" w:rsidRPr="52877ED2">
        <w:rPr>
          <w:rFonts w:ascii="Times New Roman" w:eastAsia="Times New Roman" w:hAnsi="Times New Roman" w:cs="Times New Roman"/>
        </w:rPr>
        <w:t xml:space="preserve">Matplotlib plots which are </w:t>
      </w:r>
      <w:r w:rsidR="009C7A66" w:rsidRPr="52877ED2">
        <w:rPr>
          <w:rFonts w:ascii="Times New Roman" w:eastAsia="Times New Roman" w:hAnsi="Times New Roman" w:cs="Times New Roman"/>
        </w:rPr>
        <w:t>pie chart, histogram, Scatter Plot, Bar Graph</w:t>
      </w:r>
      <w:r w:rsidR="00B71818" w:rsidRPr="52877ED2">
        <w:rPr>
          <w:rFonts w:ascii="Times New Roman" w:eastAsia="Times New Roman" w:hAnsi="Times New Roman" w:cs="Times New Roman"/>
        </w:rPr>
        <w:t xml:space="preserve">, </w:t>
      </w:r>
      <w:r w:rsidR="00193135" w:rsidRPr="52877ED2">
        <w:rPr>
          <w:rFonts w:ascii="Times New Roman" w:eastAsia="Times New Roman" w:hAnsi="Times New Roman" w:cs="Times New Roman"/>
        </w:rPr>
        <w:t xml:space="preserve">Area Plot, </w:t>
      </w:r>
      <w:r w:rsidR="007932CD" w:rsidRPr="52877ED2">
        <w:rPr>
          <w:rFonts w:ascii="Times New Roman" w:eastAsia="Times New Roman" w:hAnsi="Times New Roman" w:cs="Times New Roman"/>
        </w:rPr>
        <w:t>Hexagonal</w:t>
      </w:r>
      <w:r w:rsidR="00193135" w:rsidRPr="52877ED2">
        <w:rPr>
          <w:rFonts w:ascii="Times New Roman" w:eastAsia="Times New Roman" w:hAnsi="Times New Roman" w:cs="Times New Roman"/>
        </w:rPr>
        <w:t xml:space="preserve"> Bin Plot</w:t>
      </w:r>
      <w:r w:rsidR="007039BA" w:rsidRPr="52877ED2">
        <w:rPr>
          <w:rFonts w:ascii="Times New Roman" w:eastAsia="Times New Roman" w:hAnsi="Times New Roman" w:cs="Times New Roman"/>
        </w:rPr>
        <w:t xml:space="preserve">, and Two tableau plots </w:t>
      </w:r>
      <w:r w:rsidR="00193135" w:rsidRPr="52877ED2">
        <w:rPr>
          <w:rFonts w:ascii="Times New Roman" w:eastAsia="Times New Roman" w:hAnsi="Times New Roman" w:cs="Times New Roman"/>
        </w:rPr>
        <w:t xml:space="preserve">which are Packed Bubble, Horizontal Bar. </w:t>
      </w:r>
      <w:r w:rsidR="00E4000F" w:rsidRPr="52877ED2">
        <w:rPr>
          <w:rFonts w:ascii="Times New Roman" w:eastAsia="Times New Roman" w:hAnsi="Times New Roman" w:cs="Times New Roman"/>
        </w:rPr>
        <w:t xml:space="preserve">Pie chart was created </w:t>
      </w:r>
      <w:r w:rsidR="007F08D1" w:rsidRPr="52877ED2">
        <w:rPr>
          <w:rFonts w:ascii="Times New Roman" w:eastAsia="Times New Roman" w:hAnsi="Times New Roman" w:cs="Times New Roman"/>
        </w:rPr>
        <w:t xml:space="preserve">to visualize the </w:t>
      </w:r>
      <w:r w:rsidR="00681044" w:rsidRPr="52877ED2">
        <w:rPr>
          <w:rFonts w:ascii="Times New Roman" w:eastAsia="Times New Roman" w:hAnsi="Times New Roman" w:cs="Times New Roman"/>
        </w:rPr>
        <w:t xml:space="preserve">top </w:t>
      </w:r>
      <w:r w:rsidR="003B62C3" w:rsidRPr="52877ED2">
        <w:rPr>
          <w:rFonts w:ascii="Times New Roman" w:eastAsia="Times New Roman" w:hAnsi="Times New Roman" w:cs="Times New Roman"/>
        </w:rPr>
        <w:t xml:space="preserve">five </w:t>
      </w:r>
      <w:r w:rsidR="002C745A" w:rsidRPr="52877ED2">
        <w:rPr>
          <w:rFonts w:ascii="Times New Roman" w:eastAsia="Times New Roman" w:hAnsi="Times New Roman" w:cs="Times New Roman"/>
        </w:rPr>
        <w:t>breaches</w:t>
      </w:r>
      <w:r w:rsidR="003B62C3" w:rsidRPr="52877ED2">
        <w:rPr>
          <w:rFonts w:ascii="Times New Roman" w:eastAsia="Times New Roman" w:hAnsi="Times New Roman" w:cs="Times New Roman"/>
        </w:rPr>
        <w:t xml:space="preserve"> by organization type. The plot uses the </w:t>
      </w:r>
      <w:r w:rsidR="002C745A" w:rsidRPr="52877ED2">
        <w:rPr>
          <w:rFonts w:ascii="Times New Roman" w:eastAsia="Times New Roman" w:hAnsi="Times New Roman" w:cs="Times New Roman"/>
        </w:rPr>
        <w:t xml:space="preserve">organization type </w:t>
      </w:r>
      <w:r w:rsidR="00D10F2D" w:rsidRPr="52877ED2">
        <w:rPr>
          <w:rFonts w:ascii="Times New Roman" w:eastAsia="Times New Roman" w:hAnsi="Times New Roman" w:cs="Times New Roman"/>
        </w:rPr>
        <w:t xml:space="preserve">columns from </w:t>
      </w:r>
      <w:r w:rsidR="00436530" w:rsidRPr="52877ED2">
        <w:rPr>
          <w:rFonts w:ascii="Times New Roman" w:eastAsia="Times New Roman" w:hAnsi="Times New Roman" w:cs="Times New Roman"/>
        </w:rPr>
        <w:t>CTEC</w:t>
      </w:r>
      <w:r w:rsidR="00D10F2D" w:rsidRPr="52877ED2">
        <w:rPr>
          <w:rFonts w:ascii="Times New Roman" w:eastAsia="Times New Roman" w:hAnsi="Times New Roman" w:cs="Times New Roman"/>
        </w:rPr>
        <w:t xml:space="preserve"> 128 dataset</w:t>
      </w:r>
      <w:r w:rsidR="00436530" w:rsidRPr="52877ED2">
        <w:rPr>
          <w:rFonts w:ascii="Times New Roman" w:eastAsia="Times New Roman" w:hAnsi="Times New Roman" w:cs="Times New Roman"/>
        </w:rPr>
        <w:t xml:space="preserve">. By counting the five largest breaches by the organization type into each different </w:t>
      </w:r>
      <w:r w:rsidR="00DA5712" w:rsidRPr="52877ED2">
        <w:rPr>
          <w:rFonts w:ascii="Times New Roman" w:eastAsia="Times New Roman" w:hAnsi="Times New Roman" w:cs="Times New Roman"/>
        </w:rPr>
        <w:t xml:space="preserve">labels </w:t>
      </w:r>
      <w:r w:rsidR="005B35BB" w:rsidRPr="52877ED2">
        <w:rPr>
          <w:rFonts w:ascii="Times New Roman" w:eastAsia="Times New Roman" w:hAnsi="Times New Roman" w:cs="Times New Roman"/>
        </w:rPr>
        <w:t>each cat</w:t>
      </w:r>
      <w:r w:rsidR="0051614E" w:rsidRPr="52877ED2">
        <w:rPr>
          <w:rFonts w:ascii="Times New Roman" w:eastAsia="Times New Roman" w:hAnsi="Times New Roman" w:cs="Times New Roman"/>
        </w:rPr>
        <w:t xml:space="preserve">egory </w:t>
      </w:r>
      <w:r w:rsidR="00345A8B" w:rsidRPr="52877ED2">
        <w:rPr>
          <w:rFonts w:ascii="Times New Roman" w:eastAsia="Times New Roman" w:hAnsi="Times New Roman" w:cs="Times New Roman"/>
        </w:rPr>
        <w:t>represents</w:t>
      </w:r>
      <w:r w:rsidR="0051614E" w:rsidRPr="52877ED2">
        <w:rPr>
          <w:rFonts w:ascii="Times New Roman" w:eastAsia="Times New Roman" w:hAnsi="Times New Roman" w:cs="Times New Roman"/>
        </w:rPr>
        <w:t xml:space="preserve"> a color and </w:t>
      </w:r>
      <w:r w:rsidR="009E6AC3" w:rsidRPr="52877ED2">
        <w:rPr>
          <w:rFonts w:ascii="Times New Roman" w:eastAsia="Times New Roman" w:hAnsi="Times New Roman" w:cs="Times New Roman"/>
        </w:rPr>
        <w:t>percentage</w:t>
      </w:r>
      <w:r w:rsidR="0051614E" w:rsidRPr="52877ED2">
        <w:rPr>
          <w:rFonts w:ascii="Times New Roman" w:eastAsia="Times New Roman" w:hAnsi="Times New Roman" w:cs="Times New Roman"/>
        </w:rPr>
        <w:t xml:space="preserve"> </w:t>
      </w:r>
      <w:r w:rsidR="00473132" w:rsidRPr="52877ED2">
        <w:rPr>
          <w:rFonts w:ascii="Times New Roman" w:eastAsia="Times New Roman" w:hAnsi="Times New Roman" w:cs="Times New Roman"/>
        </w:rPr>
        <w:t>of breaches</w:t>
      </w:r>
      <w:r w:rsidR="00EB669E" w:rsidRPr="52877ED2">
        <w:rPr>
          <w:rFonts w:ascii="Times New Roman" w:eastAsia="Times New Roman" w:hAnsi="Times New Roman" w:cs="Times New Roman"/>
        </w:rPr>
        <w:t xml:space="preserve"> by organization type</w:t>
      </w:r>
      <w:r w:rsidR="00345A8B" w:rsidRPr="52877ED2">
        <w:rPr>
          <w:rFonts w:ascii="Times New Roman" w:eastAsia="Times New Roman" w:hAnsi="Times New Roman" w:cs="Times New Roman"/>
        </w:rPr>
        <w:t xml:space="preserve">. The plot was made using matplotlib and pandas. </w:t>
      </w:r>
      <w:r w:rsidR="00EA5A10" w:rsidRPr="52877ED2">
        <w:rPr>
          <w:rFonts w:ascii="Times New Roman" w:eastAsia="Times New Roman" w:hAnsi="Times New Roman" w:cs="Times New Roman"/>
        </w:rPr>
        <w:t xml:space="preserve">Histograms plot was created to visualize the </w:t>
      </w:r>
      <w:r w:rsidR="0039612A" w:rsidRPr="52877ED2">
        <w:rPr>
          <w:rFonts w:ascii="Times New Roman" w:eastAsia="Times New Roman" w:hAnsi="Times New Roman" w:cs="Times New Roman"/>
        </w:rPr>
        <w:t>dis</w:t>
      </w:r>
      <w:r w:rsidR="00E57CFD" w:rsidRPr="52877ED2">
        <w:rPr>
          <w:rFonts w:ascii="Times New Roman" w:eastAsia="Times New Roman" w:hAnsi="Times New Roman" w:cs="Times New Roman"/>
        </w:rPr>
        <w:t xml:space="preserve">tribution of records count. The plot uses </w:t>
      </w:r>
      <w:r w:rsidR="00043F6F" w:rsidRPr="52877ED2">
        <w:rPr>
          <w:rFonts w:ascii="Times New Roman" w:eastAsia="Times New Roman" w:hAnsi="Times New Roman" w:cs="Times New Roman"/>
        </w:rPr>
        <w:t xml:space="preserve">records columns </w:t>
      </w:r>
      <w:r w:rsidR="009D0201" w:rsidRPr="52877ED2">
        <w:rPr>
          <w:rFonts w:ascii="Times New Roman" w:eastAsia="Times New Roman" w:hAnsi="Times New Roman" w:cs="Times New Roman"/>
        </w:rPr>
        <w:t xml:space="preserve">to count the </w:t>
      </w:r>
      <w:r w:rsidR="005522D4" w:rsidRPr="52877ED2">
        <w:rPr>
          <w:rFonts w:ascii="Times New Roman" w:eastAsia="Times New Roman" w:hAnsi="Times New Roman" w:cs="Times New Roman"/>
        </w:rPr>
        <w:t xml:space="preserve">number of records most breached </w:t>
      </w:r>
      <w:r w:rsidR="00F04999" w:rsidRPr="52877ED2">
        <w:rPr>
          <w:rFonts w:ascii="Times New Roman" w:eastAsia="Times New Roman" w:hAnsi="Times New Roman" w:cs="Times New Roman"/>
        </w:rPr>
        <w:t xml:space="preserve">and bars are represented in </w:t>
      </w:r>
      <w:r w:rsidR="006F0EAD" w:rsidRPr="52877ED2">
        <w:rPr>
          <w:rFonts w:ascii="Times New Roman" w:eastAsia="Times New Roman" w:hAnsi="Times New Roman" w:cs="Times New Roman"/>
        </w:rPr>
        <w:t>orange color and black edge color.</w:t>
      </w:r>
      <w:r w:rsidR="004B460D" w:rsidRPr="52877ED2">
        <w:rPr>
          <w:rFonts w:ascii="Times New Roman" w:eastAsia="Times New Roman" w:hAnsi="Times New Roman" w:cs="Times New Roman"/>
        </w:rPr>
        <w:t xml:space="preserve"> Histograms plot </w:t>
      </w:r>
      <w:r w:rsidR="001B23C5" w:rsidRPr="52877ED2">
        <w:rPr>
          <w:rFonts w:ascii="Times New Roman" w:eastAsia="Times New Roman" w:hAnsi="Times New Roman" w:cs="Times New Roman"/>
        </w:rPr>
        <w:t>was created but python matplotlib and pandas.</w:t>
      </w:r>
      <w:r w:rsidR="006F0EAD" w:rsidRPr="52877ED2">
        <w:rPr>
          <w:rFonts w:ascii="Times New Roman" w:eastAsia="Times New Roman" w:hAnsi="Times New Roman" w:cs="Times New Roman"/>
        </w:rPr>
        <w:t xml:space="preserve"> </w:t>
      </w:r>
      <w:r w:rsidR="004B460D" w:rsidRPr="52877ED2">
        <w:rPr>
          <w:rFonts w:ascii="Times New Roman" w:eastAsia="Times New Roman" w:hAnsi="Times New Roman" w:cs="Times New Roman"/>
        </w:rPr>
        <w:t xml:space="preserve">Scatter Plot </w:t>
      </w:r>
      <w:r w:rsidR="00A06BF9" w:rsidRPr="52877ED2">
        <w:rPr>
          <w:rFonts w:ascii="Times New Roman" w:eastAsia="Times New Roman" w:hAnsi="Times New Roman" w:cs="Times New Roman"/>
        </w:rPr>
        <w:t xml:space="preserve">was created to visualize the breaches over time </w:t>
      </w:r>
      <w:r w:rsidR="006D5A05" w:rsidRPr="52877ED2">
        <w:rPr>
          <w:rFonts w:ascii="Times New Roman" w:eastAsia="Times New Roman" w:hAnsi="Times New Roman" w:cs="Times New Roman"/>
        </w:rPr>
        <w:t xml:space="preserve">2004-2021. The plot uses </w:t>
      </w:r>
      <w:r w:rsidR="00D463E4" w:rsidRPr="52877ED2">
        <w:rPr>
          <w:rFonts w:ascii="Times New Roman" w:eastAsia="Times New Roman" w:hAnsi="Times New Roman" w:cs="Times New Roman"/>
        </w:rPr>
        <w:t>records</w:t>
      </w:r>
      <w:r w:rsidR="006D5A05" w:rsidRPr="52877ED2">
        <w:rPr>
          <w:rFonts w:ascii="Times New Roman" w:eastAsia="Times New Roman" w:hAnsi="Times New Roman" w:cs="Times New Roman"/>
        </w:rPr>
        <w:t xml:space="preserve"> and year columns</w:t>
      </w:r>
      <w:r w:rsidR="00D463E4" w:rsidRPr="52877ED2">
        <w:rPr>
          <w:rFonts w:ascii="Times New Roman" w:eastAsia="Times New Roman" w:hAnsi="Times New Roman" w:cs="Times New Roman"/>
        </w:rPr>
        <w:t xml:space="preserve">. </w:t>
      </w:r>
      <w:r w:rsidR="00FB0C6D" w:rsidRPr="52877ED2">
        <w:rPr>
          <w:rFonts w:ascii="Times New Roman" w:eastAsia="Times New Roman" w:hAnsi="Times New Roman" w:cs="Times New Roman"/>
        </w:rPr>
        <w:t xml:space="preserve">This plot shows </w:t>
      </w:r>
      <w:r w:rsidR="00A27C04" w:rsidRPr="52877ED2">
        <w:rPr>
          <w:rFonts w:ascii="Times New Roman" w:eastAsia="Times New Roman" w:hAnsi="Times New Roman" w:cs="Times New Roman"/>
        </w:rPr>
        <w:t>the number</w:t>
      </w:r>
      <w:r w:rsidR="00FB0C6D" w:rsidRPr="52877ED2">
        <w:rPr>
          <w:rFonts w:ascii="Times New Roman" w:eastAsia="Times New Roman" w:hAnsi="Times New Roman" w:cs="Times New Roman"/>
        </w:rPr>
        <w:t xml:space="preserve"> of breaches </w:t>
      </w:r>
      <w:r w:rsidR="00593C7A" w:rsidRPr="52877ED2">
        <w:rPr>
          <w:rFonts w:ascii="Times New Roman" w:eastAsia="Times New Roman" w:hAnsi="Times New Roman" w:cs="Times New Roman"/>
        </w:rPr>
        <w:t>changed over time of 2004-</w:t>
      </w:r>
      <w:r w:rsidR="00A27C04" w:rsidRPr="52877ED2">
        <w:rPr>
          <w:rFonts w:ascii="Times New Roman" w:eastAsia="Times New Roman" w:hAnsi="Times New Roman" w:cs="Times New Roman"/>
        </w:rPr>
        <w:t>2021 and</w:t>
      </w:r>
      <w:r w:rsidR="00343A51" w:rsidRPr="52877ED2">
        <w:rPr>
          <w:rFonts w:ascii="Times New Roman" w:eastAsia="Times New Roman" w:hAnsi="Times New Roman" w:cs="Times New Roman"/>
        </w:rPr>
        <w:t xml:space="preserve"> the dots are represented in yellow color. This plot was created using py</w:t>
      </w:r>
      <w:r w:rsidR="00A27C04" w:rsidRPr="52877ED2">
        <w:rPr>
          <w:rFonts w:ascii="Times New Roman" w:eastAsia="Times New Roman" w:hAnsi="Times New Roman" w:cs="Times New Roman"/>
        </w:rPr>
        <w:t>th</w:t>
      </w:r>
      <w:r w:rsidR="00343A51" w:rsidRPr="52877ED2">
        <w:rPr>
          <w:rFonts w:ascii="Times New Roman" w:eastAsia="Times New Roman" w:hAnsi="Times New Roman" w:cs="Times New Roman"/>
        </w:rPr>
        <w:t>on mat</w:t>
      </w:r>
      <w:r w:rsidR="00A27C04" w:rsidRPr="52877ED2">
        <w:rPr>
          <w:rFonts w:ascii="Times New Roman" w:eastAsia="Times New Roman" w:hAnsi="Times New Roman" w:cs="Times New Roman"/>
        </w:rPr>
        <w:t xml:space="preserve">plotlib and pandas. </w:t>
      </w:r>
      <w:r w:rsidR="00DC51F0" w:rsidRPr="52877ED2">
        <w:rPr>
          <w:rFonts w:ascii="Times New Roman" w:eastAsia="Times New Roman" w:hAnsi="Times New Roman" w:cs="Times New Roman"/>
        </w:rPr>
        <w:t xml:space="preserve">Bar Graph was created to visualize </w:t>
      </w:r>
      <w:r w:rsidR="0057566F" w:rsidRPr="52877ED2">
        <w:rPr>
          <w:rFonts w:ascii="Times New Roman" w:eastAsia="Times New Roman" w:hAnsi="Times New Roman" w:cs="Times New Roman"/>
        </w:rPr>
        <w:t xml:space="preserve">the entities by records. </w:t>
      </w:r>
      <w:r w:rsidR="00D533B3" w:rsidRPr="52877ED2">
        <w:rPr>
          <w:rFonts w:ascii="Times New Roman" w:eastAsia="Times New Roman" w:hAnsi="Times New Roman" w:cs="Times New Roman"/>
        </w:rPr>
        <w:t>The plot uses</w:t>
      </w:r>
      <w:r w:rsidR="00E23C37" w:rsidRPr="52877ED2">
        <w:rPr>
          <w:rFonts w:ascii="Times New Roman" w:eastAsia="Times New Roman" w:hAnsi="Times New Roman" w:cs="Times New Roman"/>
        </w:rPr>
        <w:t xml:space="preserve"> entity and records</w:t>
      </w:r>
      <w:r w:rsidR="00F23164" w:rsidRPr="52877ED2">
        <w:rPr>
          <w:rFonts w:ascii="Times New Roman" w:eastAsia="Times New Roman" w:hAnsi="Times New Roman" w:cs="Times New Roman"/>
        </w:rPr>
        <w:t xml:space="preserve"> columns. This plot shows the top ten entit</w:t>
      </w:r>
      <w:r w:rsidR="006B0BA4" w:rsidRPr="52877ED2">
        <w:rPr>
          <w:rFonts w:ascii="Times New Roman" w:eastAsia="Times New Roman" w:hAnsi="Times New Roman" w:cs="Times New Roman"/>
        </w:rPr>
        <w:t xml:space="preserve">ies </w:t>
      </w:r>
      <w:r w:rsidR="00B10305" w:rsidRPr="52877ED2">
        <w:rPr>
          <w:rFonts w:ascii="Times New Roman" w:eastAsia="Times New Roman" w:hAnsi="Times New Roman" w:cs="Times New Roman"/>
        </w:rPr>
        <w:t xml:space="preserve">and how many </w:t>
      </w:r>
      <w:r w:rsidR="005E6425" w:rsidRPr="52877ED2">
        <w:rPr>
          <w:rFonts w:ascii="Times New Roman" w:eastAsia="Times New Roman" w:hAnsi="Times New Roman" w:cs="Times New Roman"/>
        </w:rPr>
        <w:t>records</w:t>
      </w:r>
      <w:r w:rsidR="00B10305" w:rsidRPr="52877ED2">
        <w:rPr>
          <w:rFonts w:ascii="Times New Roman" w:eastAsia="Times New Roman" w:hAnsi="Times New Roman" w:cs="Times New Roman"/>
        </w:rPr>
        <w:t xml:space="preserve"> were breached, each </w:t>
      </w:r>
      <w:r w:rsidR="00D5653F" w:rsidRPr="52877ED2">
        <w:rPr>
          <w:rFonts w:ascii="Times New Roman" w:eastAsia="Times New Roman" w:hAnsi="Times New Roman" w:cs="Times New Roman"/>
        </w:rPr>
        <w:t>entit</w:t>
      </w:r>
      <w:r w:rsidR="005E6425" w:rsidRPr="52877ED2">
        <w:rPr>
          <w:rFonts w:ascii="Times New Roman" w:eastAsia="Times New Roman" w:hAnsi="Times New Roman" w:cs="Times New Roman"/>
        </w:rPr>
        <w:t>y</w:t>
      </w:r>
      <w:r w:rsidR="00D5653F" w:rsidRPr="52877ED2">
        <w:rPr>
          <w:rFonts w:ascii="Times New Roman" w:eastAsia="Times New Roman" w:hAnsi="Times New Roman" w:cs="Times New Roman"/>
        </w:rPr>
        <w:t xml:space="preserve"> or bar repr</w:t>
      </w:r>
      <w:r w:rsidR="005E6425" w:rsidRPr="52877ED2">
        <w:rPr>
          <w:rFonts w:ascii="Times New Roman" w:eastAsia="Times New Roman" w:hAnsi="Times New Roman" w:cs="Times New Roman"/>
        </w:rPr>
        <w:t>esented</w:t>
      </w:r>
      <w:r w:rsidR="00D5653F" w:rsidRPr="52877ED2">
        <w:rPr>
          <w:rFonts w:ascii="Times New Roman" w:eastAsia="Times New Roman" w:hAnsi="Times New Roman" w:cs="Times New Roman"/>
        </w:rPr>
        <w:t xml:space="preserve"> in color red</w:t>
      </w:r>
      <w:r w:rsidR="005E6425" w:rsidRPr="52877ED2">
        <w:rPr>
          <w:rFonts w:ascii="Times New Roman" w:eastAsia="Times New Roman" w:hAnsi="Times New Roman" w:cs="Times New Roman"/>
        </w:rPr>
        <w:t xml:space="preserve">. Bar Graph plot was created using python matplotlib and pandas. </w:t>
      </w:r>
      <w:r w:rsidR="002C5D5D" w:rsidRPr="52877ED2">
        <w:rPr>
          <w:rFonts w:ascii="Times New Roman" w:eastAsia="Times New Roman" w:hAnsi="Times New Roman" w:cs="Times New Roman"/>
        </w:rPr>
        <w:t xml:space="preserve">Area Plot was created to visualize </w:t>
      </w:r>
      <w:r w:rsidR="00F47102" w:rsidRPr="52877ED2">
        <w:rPr>
          <w:rFonts w:ascii="Times New Roman" w:eastAsia="Times New Roman" w:hAnsi="Times New Roman" w:cs="Times New Roman"/>
        </w:rPr>
        <w:t>the total</w:t>
      </w:r>
      <w:r w:rsidR="00FE534C" w:rsidRPr="52877ED2">
        <w:rPr>
          <w:rFonts w:ascii="Times New Roman" w:eastAsia="Times New Roman" w:hAnsi="Times New Roman" w:cs="Times New Roman"/>
        </w:rPr>
        <w:t xml:space="preserve"> of records breached per year </w:t>
      </w:r>
      <w:r w:rsidR="00724DF2" w:rsidRPr="52877ED2">
        <w:rPr>
          <w:rFonts w:ascii="Times New Roman" w:eastAsia="Times New Roman" w:hAnsi="Times New Roman" w:cs="Times New Roman"/>
        </w:rPr>
        <w:t xml:space="preserve">of 22004-2021. This plot uses </w:t>
      </w:r>
      <w:r w:rsidR="00F47102" w:rsidRPr="52877ED2">
        <w:rPr>
          <w:rFonts w:ascii="Times New Roman" w:eastAsia="Times New Roman" w:hAnsi="Times New Roman" w:cs="Times New Roman"/>
        </w:rPr>
        <w:t xml:space="preserve">records and year columns. </w:t>
      </w:r>
      <w:r w:rsidR="001157F4" w:rsidRPr="52877ED2">
        <w:rPr>
          <w:rFonts w:ascii="Times New Roman" w:eastAsia="Times New Roman" w:hAnsi="Times New Roman" w:cs="Times New Roman"/>
        </w:rPr>
        <w:t xml:space="preserve">The plot </w:t>
      </w:r>
      <w:r w:rsidR="00222A62" w:rsidRPr="52877ED2">
        <w:rPr>
          <w:rFonts w:ascii="Times New Roman" w:eastAsia="Times New Roman" w:hAnsi="Times New Roman" w:cs="Times New Roman"/>
        </w:rPr>
        <w:t>calculates</w:t>
      </w:r>
      <w:r w:rsidR="001157F4" w:rsidRPr="52877ED2">
        <w:rPr>
          <w:rFonts w:ascii="Times New Roman" w:eastAsia="Times New Roman" w:hAnsi="Times New Roman" w:cs="Times New Roman"/>
        </w:rPr>
        <w:t xml:space="preserve"> the breaches per year by </w:t>
      </w:r>
      <w:r w:rsidR="000E724B" w:rsidRPr="52877ED2">
        <w:rPr>
          <w:rFonts w:ascii="Times New Roman" w:eastAsia="Times New Roman" w:hAnsi="Times New Roman" w:cs="Times New Roman"/>
        </w:rPr>
        <w:t>grouping the records each year</w:t>
      </w:r>
      <w:r w:rsidR="00741D5C" w:rsidRPr="52877ED2">
        <w:rPr>
          <w:rFonts w:ascii="Times New Roman" w:eastAsia="Times New Roman" w:hAnsi="Times New Roman" w:cs="Times New Roman"/>
        </w:rPr>
        <w:t xml:space="preserve">. </w:t>
      </w:r>
      <w:r w:rsidR="000E724B" w:rsidRPr="52877ED2">
        <w:rPr>
          <w:rFonts w:ascii="Times New Roman" w:eastAsia="Times New Roman" w:hAnsi="Times New Roman" w:cs="Times New Roman"/>
        </w:rPr>
        <w:t>Area Plot was created using py</w:t>
      </w:r>
      <w:r w:rsidR="00222A62" w:rsidRPr="52877ED2">
        <w:rPr>
          <w:rFonts w:ascii="Times New Roman" w:eastAsia="Times New Roman" w:hAnsi="Times New Roman" w:cs="Times New Roman"/>
        </w:rPr>
        <w:t xml:space="preserve">thon matplotlib and pandas. Hexagonal Bin Plot was created to visualize </w:t>
      </w:r>
      <w:r w:rsidR="00772123" w:rsidRPr="52877ED2">
        <w:rPr>
          <w:rFonts w:ascii="Times New Roman" w:eastAsia="Times New Roman" w:hAnsi="Times New Roman" w:cs="Times New Roman"/>
        </w:rPr>
        <w:t xml:space="preserve">the </w:t>
      </w:r>
      <w:r w:rsidR="009C6B2E" w:rsidRPr="52877ED2">
        <w:rPr>
          <w:rFonts w:ascii="Times New Roman" w:eastAsia="Times New Roman" w:hAnsi="Times New Roman" w:cs="Times New Roman"/>
        </w:rPr>
        <w:t xml:space="preserve">count of effected record over time. This plot uses year and records columns </w:t>
      </w:r>
      <w:r w:rsidR="00A7228F" w:rsidRPr="52877ED2">
        <w:rPr>
          <w:rFonts w:ascii="Times New Roman" w:eastAsia="Times New Roman" w:hAnsi="Times New Roman" w:cs="Times New Roman"/>
        </w:rPr>
        <w:t>to show the effected records through 2004-2021</w:t>
      </w:r>
      <w:r w:rsidR="00BB52A5" w:rsidRPr="52877ED2">
        <w:rPr>
          <w:rFonts w:ascii="Times New Roman" w:eastAsia="Times New Roman" w:hAnsi="Times New Roman" w:cs="Times New Roman"/>
        </w:rPr>
        <w:t xml:space="preserve">, also in this plot I fix my data because </w:t>
      </w:r>
      <w:r w:rsidR="001F5DF0" w:rsidRPr="52877ED2">
        <w:rPr>
          <w:rFonts w:ascii="Times New Roman" w:eastAsia="Times New Roman" w:hAnsi="Times New Roman" w:cs="Times New Roman"/>
        </w:rPr>
        <w:t xml:space="preserve">hexbin plot </w:t>
      </w:r>
      <w:r w:rsidR="001F54C0" w:rsidRPr="52877ED2">
        <w:rPr>
          <w:rFonts w:ascii="Times New Roman" w:eastAsia="Times New Roman" w:hAnsi="Times New Roman" w:cs="Times New Roman"/>
        </w:rPr>
        <w:t>could not</w:t>
      </w:r>
      <w:r w:rsidR="001F5DF0" w:rsidRPr="52877ED2">
        <w:rPr>
          <w:rFonts w:ascii="Times New Roman" w:eastAsia="Times New Roman" w:hAnsi="Times New Roman" w:cs="Times New Roman"/>
        </w:rPr>
        <w:t xml:space="preserve"> read the string in year </w:t>
      </w:r>
      <w:r w:rsidR="001F54C0" w:rsidRPr="52877ED2">
        <w:rPr>
          <w:rFonts w:ascii="Times New Roman" w:eastAsia="Times New Roman" w:hAnsi="Times New Roman" w:cs="Times New Roman"/>
        </w:rPr>
        <w:t xml:space="preserve">which was 2018-2019 </w:t>
      </w:r>
      <w:r w:rsidR="00724281" w:rsidRPr="52877ED2">
        <w:rPr>
          <w:rFonts w:ascii="Times New Roman" w:eastAsia="Times New Roman" w:hAnsi="Times New Roman" w:cs="Times New Roman"/>
        </w:rPr>
        <w:t>to fix that I convert the year values all to numeric values</w:t>
      </w:r>
      <w:r w:rsidR="006E0271" w:rsidRPr="52877ED2">
        <w:rPr>
          <w:rFonts w:ascii="Times New Roman" w:eastAsia="Times New Roman" w:hAnsi="Times New Roman" w:cs="Times New Roman"/>
        </w:rPr>
        <w:t xml:space="preserve">. Hexagonal Bin Plot was created using python matplotlib and pandas. </w:t>
      </w:r>
      <w:r w:rsidR="00126D7E" w:rsidRPr="52877ED2">
        <w:rPr>
          <w:rFonts w:ascii="Times New Roman" w:eastAsia="Times New Roman" w:hAnsi="Times New Roman" w:cs="Times New Roman"/>
        </w:rPr>
        <w:t xml:space="preserve">Packed </w:t>
      </w:r>
      <w:r w:rsidR="00273A90" w:rsidRPr="52877ED2">
        <w:rPr>
          <w:rFonts w:ascii="Times New Roman" w:eastAsia="Times New Roman" w:hAnsi="Times New Roman" w:cs="Times New Roman"/>
        </w:rPr>
        <w:t>bubbles were</w:t>
      </w:r>
      <w:r w:rsidR="00126D7E" w:rsidRPr="52877ED2">
        <w:rPr>
          <w:rFonts w:ascii="Times New Roman" w:eastAsia="Times New Roman" w:hAnsi="Times New Roman" w:cs="Times New Roman"/>
        </w:rPr>
        <w:t xml:space="preserve"> created to visualize </w:t>
      </w:r>
      <w:r w:rsidR="004C36A5" w:rsidRPr="52877ED2">
        <w:rPr>
          <w:rFonts w:ascii="Times New Roman" w:eastAsia="Times New Roman" w:hAnsi="Times New Roman" w:cs="Times New Roman"/>
        </w:rPr>
        <w:t xml:space="preserve">most </w:t>
      </w:r>
      <w:r w:rsidR="00273A90" w:rsidRPr="52877ED2">
        <w:rPr>
          <w:rFonts w:ascii="Times New Roman" w:eastAsia="Times New Roman" w:hAnsi="Times New Roman" w:cs="Times New Roman"/>
        </w:rPr>
        <w:t>methods</w:t>
      </w:r>
      <w:r w:rsidR="004C36A5" w:rsidRPr="52877ED2">
        <w:rPr>
          <w:rFonts w:ascii="Times New Roman" w:eastAsia="Times New Roman" w:hAnsi="Times New Roman" w:cs="Times New Roman"/>
        </w:rPr>
        <w:t xml:space="preserve"> to breach the data in plot</w:t>
      </w:r>
      <w:r w:rsidR="00273A90" w:rsidRPr="52877ED2">
        <w:rPr>
          <w:rFonts w:ascii="Times New Roman" w:eastAsia="Times New Roman" w:hAnsi="Times New Roman" w:cs="Times New Roman"/>
        </w:rPr>
        <w:t>.</w:t>
      </w:r>
      <w:r w:rsidR="00C55178" w:rsidRPr="52877ED2">
        <w:rPr>
          <w:rFonts w:ascii="Times New Roman" w:eastAsia="Times New Roman" w:hAnsi="Times New Roman" w:cs="Times New Roman"/>
        </w:rPr>
        <w:t xml:space="preserve"> This plot </w:t>
      </w:r>
      <w:r w:rsidR="0091027F" w:rsidRPr="52877ED2">
        <w:rPr>
          <w:rFonts w:ascii="Times New Roman" w:eastAsia="Times New Roman" w:hAnsi="Times New Roman" w:cs="Times New Roman"/>
        </w:rPr>
        <w:t>uses records and methods columns</w:t>
      </w:r>
      <w:r w:rsidR="49D0E326" w:rsidRPr="0992EDA3">
        <w:rPr>
          <w:rFonts w:ascii="Times New Roman" w:eastAsia="Times New Roman" w:hAnsi="Times New Roman" w:cs="Times New Roman"/>
        </w:rPr>
        <w:t>;</w:t>
      </w:r>
      <w:r w:rsidR="00273A90" w:rsidRPr="52877ED2">
        <w:rPr>
          <w:rFonts w:ascii="Times New Roman" w:eastAsia="Times New Roman" w:hAnsi="Times New Roman" w:cs="Times New Roman"/>
        </w:rPr>
        <w:t xml:space="preserve"> </w:t>
      </w:r>
      <w:r w:rsidR="0091027F" w:rsidRPr="52877ED2">
        <w:rPr>
          <w:rFonts w:ascii="Times New Roman" w:eastAsia="Times New Roman" w:hAnsi="Times New Roman" w:cs="Times New Roman"/>
        </w:rPr>
        <w:t>e</w:t>
      </w:r>
      <w:r w:rsidR="00273A90" w:rsidRPr="52877ED2">
        <w:rPr>
          <w:rFonts w:ascii="Times New Roman" w:eastAsia="Times New Roman" w:hAnsi="Times New Roman" w:cs="Times New Roman"/>
        </w:rPr>
        <w:t>ach</w:t>
      </w:r>
      <w:r w:rsidR="004C36A5" w:rsidRPr="52877ED2">
        <w:rPr>
          <w:rFonts w:ascii="Times New Roman" w:eastAsia="Times New Roman" w:hAnsi="Times New Roman" w:cs="Times New Roman"/>
        </w:rPr>
        <w:t xml:space="preserve"> bubble </w:t>
      </w:r>
      <w:r w:rsidR="00273A90" w:rsidRPr="52877ED2">
        <w:rPr>
          <w:rFonts w:ascii="Times New Roman" w:eastAsia="Times New Roman" w:hAnsi="Times New Roman" w:cs="Times New Roman"/>
        </w:rPr>
        <w:t>represents</w:t>
      </w:r>
      <w:r w:rsidR="004C36A5" w:rsidRPr="52877ED2">
        <w:rPr>
          <w:rFonts w:ascii="Times New Roman" w:eastAsia="Times New Roman" w:hAnsi="Times New Roman" w:cs="Times New Roman"/>
        </w:rPr>
        <w:t xml:space="preserve"> a method </w:t>
      </w:r>
      <w:r w:rsidR="00A158A7" w:rsidRPr="52877ED2">
        <w:rPr>
          <w:rFonts w:ascii="Times New Roman" w:eastAsia="Times New Roman" w:hAnsi="Times New Roman" w:cs="Times New Roman"/>
        </w:rPr>
        <w:t xml:space="preserve">and size of the bubble </w:t>
      </w:r>
      <w:r w:rsidR="00273A90" w:rsidRPr="52877ED2">
        <w:rPr>
          <w:rFonts w:ascii="Times New Roman" w:eastAsia="Times New Roman" w:hAnsi="Times New Roman" w:cs="Times New Roman"/>
        </w:rPr>
        <w:t>represents</w:t>
      </w:r>
      <w:r w:rsidR="00A158A7" w:rsidRPr="52877ED2">
        <w:rPr>
          <w:rFonts w:ascii="Times New Roman" w:eastAsia="Times New Roman" w:hAnsi="Times New Roman" w:cs="Times New Roman"/>
        </w:rPr>
        <w:t xml:space="preserve"> the </w:t>
      </w:r>
      <w:r w:rsidR="00273A90" w:rsidRPr="52877ED2">
        <w:rPr>
          <w:rFonts w:ascii="Times New Roman" w:eastAsia="Times New Roman" w:hAnsi="Times New Roman" w:cs="Times New Roman"/>
        </w:rPr>
        <w:t>number</w:t>
      </w:r>
      <w:r w:rsidR="00A158A7" w:rsidRPr="52877ED2">
        <w:rPr>
          <w:rFonts w:ascii="Times New Roman" w:eastAsia="Times New Roman" w:hAnsi="Times New Roman" w:cs="Times New Roman"/>
        </w:rPr>
        <w:t xml:space="preserve"> of </w:t>
      </w:r>
      <w:r w:rsidR="00273A90" w:rsidRPr="52877ED2">
        <w:rPr>
          <w:rFonts w:ascii="Times New Roman" w:eastAsia="Times New Roman" w:hAnsi="Times New Roman" w:cs="Times New Roman"/>
        </w:rPr>
        <w:t>records that</w:t>
      </w:r>
      <w:r w:rsidR="00A158A7" w:rsidRPr="52877ED2">
        <w:rPr>
          <w:rFonts w:ascii="Times New Roman" w:eastAsia="Times New Roman" w:hAnsi="Times New Roman" w:cs="Times New Roman"/>
        </w:rPr>
        <w:t xml:space="preserve"> were </w:t>
      </w:r>
      <w:r w:rsidR="00273A90" w:rsidRPr="52877ED2">
        <w:rPr>
          <w:rFonts w:ascii="Times New Roman" w:eastAsia="Times New Roman" w:hAnsi="Times New Roman" w:cs="Times New Roman"/>
        </w:rPr>
        <w:t>affected</w:t>
      </w:r>
      <w:r w:rsidR="00A158A7" w:rsidRPr="52877ED2">
        <w:rPr>
          <w:rFonts w:ascii="Times New Roman" w:eastAsia="Times New Roman" w:hAnsi="Times New Roman" w:cs="Times New Roman"/>
        </w:rPr>
        <w:t xml:space="preserve"> using that method. </w:t>
      </w:r>
      <w:r w:rsidR="00273A90" w:rsidRPr="52877ED2">
        <w:rPr>
          <w:rFonts w:ascii="Times New Roman" w:eastAsia="Times New Roman" w:hAnsi="Times New Roman" w:cs="Times New Roman"/>
        </w:rPr>
        <w:t xml:space="preserve">Packed Bubble was created </w:t>
      </w:r>
      <w:r w:rsidR="003C47A9" w:rsidRPr="52877ED2">
        <w:rPr>
          <w:rFonts w:ascii="Times New Roman" w:eastAsia="Times New Roman" w:hAnsi="Times New Roman" w:cs="Times New Roman"/>
        </w:rPr>
        <w:t>using tableau</w:t>
      </w:r>
      <w:r w:rsidR="0091027F" w:rsidRPr="52877ED2">
        <w:rPr>
          <w:rFonts w:ascii="Times New Roman" w:eastAsia="Times New Roman" w:hAnsi="Times New Roman" w:cs="Times New Roman"/>
        </w:rPr>
        <w:t>.</w:t>
      </w:r>
      <w:r w:rsidR="00DA5D1F" w:rsidRPr="52877ED2">
        <w:rPr>
          <w:rFonts w:ascii="Times New Roman" w:eastAsia="Times New Roman" w:hAnsi="Times New Roman" w:cs="Times New Roman"/>
        </w:rPr>
        <w:t xml:space="preserve"> </w:t>
      </w:r>
      <w:r w:rsidR="6754C846" w:rsidRPr="0474F2DD">
        <w:rPr>
          <w:rFonts w:ascii="Times New Roman" w:eastAsia="Times New Roman" w:hAnsi="Times New Roman" w:cs="Times New Roman"/>
        </w:rPr>
        <w:t xml:space="preserve">The </w:t>
      </w:r>
      <w:r w:rsidR="008A1ECD" w:rsidRPr="52877ED2">
        <w:rPr>
          <w:rFonts w:ascii="Times New Roman" w:eastAsia="Times New Roman" w:hAnsi="Times New Roman" w:cs="Times New Roman"/>
        </w:rPr>
        <w:t xml:space="preserve">Horizontal Bar plot was created to visualize </w:t>
      </w:r>
      <w:r w:rsidR="00F05D58" w:rsidRPr="52877ED2">
        <w:rPr>
          <w:rFonts w:ascii="Times New Roman" w:eastAsia="Times New Roman" w:hAnsi="Times New Roman" w:cs="Times New Roman"/>
        </w:rPr>
        <w:t>total records breached by method</w:t>
      </w:r>
      <w:r w:rsidR="006520CB" w:rsidRPr="52877ED2">
        <w:rPr>
          <w:rFonts w:ascii="Times New Roman" w:eastAsia="Times New Roman" w:hAnsi="Times New Roman" w:cs="Times New Roman"/>
        </w:rPr>
        <w:t xml:space="preserve">. This plot uses records </w:t>
      </w:r>
      <w:r w:rsidR="00D82375" w:rsidRPr="52877ED2">
        <w:rPr>
          <w:rFonts w:ascii="Times New Roman" w:eastAsia="Times New Roman" w:hAnsi="Times New Roman" w:cs="Times New Roman"/>
        </w:rPr>
        <w:t>and method columns</w:t>
      </w:r>
      <w:r w:rsidR="4FB29453" w:rsidRPr="61595EE6">
        <w:rPr>
          <w:rFonts w:ascii="Times New Roman" w:eastAsia="Times New Roman" w:hAnsi="Times New Roman" w:cs="Times New Roman"/>
        </w:rPr>
        <w:t>;</w:t>
      </w:r>
      <w:r w:rsidR="009B4FB4" w:rsidRPr="52877ED2">
        <w:rPr>
          <w:rFonts w:ascii="Times New Roman" w:eastAsia="Times New Roman" w:hAnsi="Times New Roman" w:cs="Times New Roman"/>
        </w:rPr>
        <w:t xml:space="preserve"> </w:t>
      </w:r>
      <w:r w:rsidR="004162D3" w:rsidRPr="52877ED2">
        <w:rPr>
          <w:rFonts w:ascii="Times New Roman" w:eastAsia="Times New Roman" w:hAnsi="Times New Roman" w:cs="Times New Roman"/>
        </w:rPr>
        <w:t xml:space="preserve">it </w:t>
      </w:r>
      <w:r w:rsidR="00691056" w:rsidRPr="52877ED2">
        <w:rPr>
          <w:rFonts w:ascii="Times New Roman" w:eastAsia="Times New Roman" w:hAnsi="Times New Roman" w:cs="Times New Roman"/>
        </w:rPr>
        <w:t>displays the</w:t>
      </w:r>
      <w:r w:rsidR="009B4FB4" w:rsidRPr="52877ED2">
        <w:rPr>
          <w:rFonts w:ascii="Times New Roman" w:eastAsia="Times New Roman" w:hAnsi="Times New Roman" w:cs="Times New Roman"/>
        </w:rPr>
        <w:t xml:space="preserve"> sum number of records comp</w:t>
      </w:r>
      <w:r w:rsidR="00154EEB" w:rsidRPr="52877ED2">
        <w:rPr>
          <w:rFonts w:ascii="Times New Roman" w:eastAsia="Times New Roman" w:hAnsi="Times New Roman" w:cs="Times New Roman"/>
        </w:rPr>
        <w:t xml:space="preserve">romised by each method. </w:t>
      </w:r>
      <w:r w:rsidR="00A52F3B" w:rsidRPr="52877ED2">
        <w:rPr>
          <w:rFonts w:ascii="Times New Roman" w:eastAsia="Times New Roman" w:hAnsi="Times New Roman" w:cs="Times New Roman"/>
        </w:rPr>
        <w:t>The length of the</w:t>
      </w:r>
      <w:r w:rsidR="00154EEB" w:rsidRPr="52877ED2">
        <w:rPr>
          <w:rFonts w:ascii="Times New Roman" w:eastAsia="Times New Roman" w:hAnsi="Times New Roman" w:cs="Times New Roman"/>
        </w:rPr>
        <w:t xml:space="preserve"> bar </w:t>
      </w:r>
      <w:r w:rsidR="004162D3" w:rsidRPr="52877ED2">
        <w:rPr>
          <w:rFonts w:ascii="Times New Roman" w:eastAsia="Times New Roman" w:hAnsi="Times New Roman" w:cs="Times New Roman"/>
        </w:rPr>
        <w:t>represents</w:t>
      </w:r>
      <w:r w:rsidR="00154EEB" w:rsidRPr="52877ED2">
        <w:rPr>
          <w:rFonts w:ascii="Times New Roman" w:eastAsia="Times New Roman" w:hAnsi="Times New Roman" w:cs="Times New Roman"/>
        </w:rPr>
        <w:t xml:space="preserve"> the number rec</w:t>
      </w:r>
      <w:r w:rsidR="00A52F3B" w:rsidRPr="52877ED2">
        <w:rPr>
          <w:rFonts w:ascii="Times New Roman" w:eastAsia="Times New Roman" w:hAnsi="Times New Roman" w:cs="Times New Roman"/>
        </w:rPr>
        <w:t xml:space="preserve">ords was </w:t>
      </w:r>
      <w:r w:rsidR="004162D3" w:rsidRPr="52877ED2">
        <w:rPr>
          <w:rFonts w:ascii="Times New Roman" w:eastAsia="Times New Roman" w:hAnsi="Times New Roman" w:cs="Times New Roman"/>
        </w:rPr>
        <w:t>affected</w:t>
      </w:r>
      <w:r w:rsidR="00A52F3B" w:rsidRPr="52877ED2">
        <w:rPr>
          <w:rFonts w:ascii="Times New Roman" w:eastAsia="Times New Roman" w:hAnsi="Times New Roman" w:cs="Times New Roman"/>
        </w:rPr>
        <w:t xml:space="preserve">. </w:t>
      </w:r>
      <w:r w:rsidR="00691056" w:rsidRPr="52877ED2">
        <w:rPr>
          <w:rFonts w:ascii="Times New Roman" w:eastAsia="Times New Roman" w:hAnsi="Times New Roman" w:cs="Times New Roman"/>
        </w:rPr>
        <w:t xml:space="preserve">Horizontal Bar Plot was created using </w:t>
      </w:r>
      <w:r w:rsidR="0020213A" w:rsidRPr="52877ED2">
        <w:rPr>
          <w:rFonts w:ascii="Times New Roman" w:eastAsia="Times New Roman" w:hAnsi="Times New Roman" w:cs="Times New Roman"/>
        </w:rPr>
        <w:t>tableau.</w:t>
      </w:r>
      <w:r w:rsidR="6C173552" w:rsidRPr="52877ED2">
        <w:rPr>
          <w:rFonts w:ascii="Times New Roman" w:eastAsia="Times New Roman" w:hAnsi="Times New Roman" w:cs="Times New Roman"/>
        </w:rPr>
        <w:t>”</w:t>
      </w:r>
    </w:p>
    <w:p w14:paraId="6D0020B8" w14:textId="1A567795" w:rsidR="121C3E51" w:rsidRDefault="121C3E51" w:rsidP="121C3E51">
      <w:pPr>
        <w:ind w:left="720"/>
        <w:rPr>
          <w:rFonts w:ascii="Times New Roman" w:eastAsia="Times New Roman" w:hAnsi="Times New Roman" w:cs="Times New Roman"/>
          <w:color w:val="FF0000"/>
        </w:rPr>
      </w:pPr>
    </w:p>
    <w:p w14:paraId="4E6BADF8" w14:textId="246D6FE7" w:rsidR="006A3B35" w:rsidRPr="006A3B35" w:rsidRDefault="006A3B35" w:rsidP="50E45F2B">
      <w:pPr>
        <w:ind w:firstLine="720"/>
        <w:rPr>
          <w:rFonts w:ascii="Times New Roman" w:eastAsia="Times New Roman" w:hAnsi="Times New Roman" w:cs="Times New Roman"/>
          <w:b/>
        </w:rPr>
      </w:pPr>
      <w:r w:rsidRPr="006A3B35">
        <w:rPr>
          <w:rFonts w:ascii="Times New Roman" w:eastAsia="Times New Roman" w:hAnsi="Times New Roman" w:cs="Times New Roman"/>
          <w:b/>
        </w:rPr>
        <w:t>Summary/</w:t>
      </w:r>
      <w:r w:rsidR="00B63A47">
        <w:rPr>
          <w:rFonts w:ascii="Times New Roman" w:eastAsia="Times New Roman" w:hAnsi="Times New Roman" w:cs="Times New Roman"/>
          <w:b/>
        </w:rPr>
        <w:t>C</w:t>
      </w:r>
      <w:r w:rsidRPr="006A3B35">
        <w:rPr>
          <w:rFonts w:ascii="Times New Roman" w:eastAsia="Times New Roman" w:hAnsi="Times New Roman" w:cs="Times New Roman"/>
          <w:b/>
        </w:rPr>
        <w:t>onclusion</w:t>
      </w:r>
    </w:p>
    <w:p w14:paraId="5EE6A682" w14:textId="37EF4D96" w:rsidR="2EE8B377" w:rsidRDefault="38DA30A0" w:rsidP="004C6D64">
      <w:pPr>
        <w:rPr>
          <w:rFonts w:ascii="Times New Roman" w:eastAsia="Times New Roman" w:hAnsi="Times New Roman" w:cs="Times New Roman"/>
        </w:rPr>
      </w:pPr>
      <w:r w:rsidRPr="52877ED2">
        <w:rPr>
          <w:rFonts w:ascii="Times New Roman" w:eastAsia="Times New Roman" w:hAnsi="Times New Roman" w:cs="Times New Roman"/>
        </w:rPr>
        <w:lastRenderedPageBreak/>
        <w:t>In conclusion, this class has taught me punctuality, how to data</w:t>
      </w:r>
      <w:r w:rsidR="71FD83BB" w:rsidRPr="3E05C9E4">
        <w:rPr>
          <w:rFonts w:ascii="Times New Roman" w:eastAsia="Times New Roman" w:hAnsi="Times New Roman" w:cs="Times New Roman"/>
        </w:rPr>
        <w:t>—</w:t>
      </w:r>
      <w:r w:rsidRPr="52877ED2">
        <w:rPr>
          <w:rFonts w:ascii="Times New Roman" w:eastAsia="Times New Roman" w:hAnsi="Times New Roman" w:cs="Times New Roman"/>
        </w:rPr>
        <w:t>visually</w:t>
      </w:r>
      <w:r w:rsidR="71FD83BB" w:rsidRPr="3E05C9E4">
        <w:rPr>
          <w:rFonts w:ascii="Times New Roman" w:eastAsia="Times New Roman" w:hAnsi="Times New Roman" w:cs="Times New Roman"/>
        </w:rPr>
        <w:t>,</w:t>
      </w:r>
      <w:r w:rsidR="004C6D64">
        <w:t xml:space="preserve"> </w:t>
      </w:r>
      <w:r w:rsidR="1DD11A3F" w:rsidRPr="30EA523D">
        <w:rPr>
          <w:rFonts w:ascii="Times New Roman" w:eastAsia="Times New Roman" w:hAnsi="Times New Roman" w:cs="Times New Roman"/>
        </w:rPr>
        <w:t xml:space="preserve">via </w:t>
      </w:r>
      <w:r w:rsidRPr="30EA523D">
        <w:rPr>
          <w:rFonts w:ascii="Times New Roman" w:eastAsia="Times New Roman" w:hAnsi="Times New Roman" w:cs="Times New Roman"/>
        </w:rPr>
        <w:t>code</w:t>
      </w:r>
      <w:r w:rsidRPr="52877ED2">
        <w:rPr>
          <w:rFonts w:ascii="Times New Roman" w:eastAsia="Times New Roman" w:hAnsi="Times New Roman" w:cs="Times New Roman"/>
        </w:rPr>
        <w:t xml:space="preserve">, </w:t>
      </w:r>
      <w:r w:rsidR="00997F59">
        <w:rPr>
          <w:rFonts w:ascii="Times New Roman" w:eastAsia="Times New Roman" w:hAnsi="Times New Roman" w:cs="Times New Roman"/>
        </w:rPr>
        <w:t>data handling</w:t>
      </w:r>
      <w:r w:rsidR="00F066C2">
        <w:rPr>
          <w:rFonts w:ascii="Times New Roman" w:eastAsia="Times New Roman" w:hAnsi="Times New Roman" w:cs="Times New Roman"/>
        </w:rPr>
        <w:t xml:space="preserve">, </w:t>
      </w:r>
      <w:r w:rsidRPr="52877ED2">
        <w:rPr>
          <w:rFonts w:ascii="Times New Roman" w:eastAsia="Times New Roman" w:hAnsi="Times New Roman" w:cs="Times New Roman"/>
        </w:rPr>
        <w:t>and</w:t>
      </w:r>
      <w:r w:rsidR="501775BE" w:rsidRPr="30EA523D">
        <w:rPr>
          <w:rFonts w:ascii="Times New Roman" w:eastAsia="Times New Roman" w:hAnsi="Times New Roman" w:cs="Times New Roman"/>
        </w:rPr>
        <w:t xml:space="preserve"> </w:t>
      </w:r>
      <w:r w:rsidRPr="52877ED2">
        <w:rPr>
          <w:rFonts w:ascii="Times New Roman" w:eastAsia="Times New Roman" w:hAnsi="Times New Roman" w:cs="Times New Roman"/>
        </w:rPr>
        <w:t>teamwork</w:t>
      </w:r>
      <w:r w:rsidR="00A10218">
        <w:rPr>
          <w:rFonts w:ascii="Times New Roman" w:eastAsia="Times New Roman" w:hAnsi="Times New Roman" w:cs="Times New Roman"/>
        </w:rPr>
        <w:t>.</w:t>
      </w:r>
      <w:r w:rsidR="0025620F">
        <w:rPr>
          <w:rFonts w:ascii="Times New Roman" w:eastAsia="Times New Roman" w:hAnsi="Times New Roman" w:cs="Times New Roman"/>
        </w:rPr>
        <w:t xml:space="preserve"> </w:t>
      </w:r>
      <w:r w:rsidR="006A0ED6">
        <w:rPr>
          <w:rFonts w:ascii="Times New Roman" w:eastAsia="Times New Roman" w:hAnsi="Times New Roman" w:cs="Times New Roman"/>
        </w:rPr>
        <w:t>We have</w:t>
      </w:r>
      <w:r w:rsidR="0025620F">
        <w:rPr>
          <w:rFonts w:ascii="Times New Roman" w:eastAsia="Times New Roman" w:hAnsi="Times New Roman" w:cs="Times New Roman"/>
        </w:rPr>
        <w:t xml:space="preserve"> learned to work with </w:t>
      </w:r>
      <w:r w:rsidR="00D25AFC">
        <w:rPr>
          <w:rFonts w:ascii="Times New Roman" w:eastAsia="Times New Roman" w:hAnsi="Times New Roman" w:cs="Times New Roman"/>
        </w:rPr>
        <w:t>data</w:t>
      </w:r>
      <w:r w:rsidR="0025620F">
        <w:rPr>
          <w:rFonts w:ascii="Times New Roman" w:eastAsia="Times New Roman" w:hAnsi="Times New Roman" w:cs="Times New Roman"/>
        </w:rPr>
        <w:t xml:space="preserve"> visually </w:t>
      </w:r>
      <w:r w:rsidR="00D25AFC">
        <w:rPr>
          <w:rFonts w:ascii="Times New Roman" w:eastAsia="Times New Roman" w:hAnsi="Times New Roman" w:cs="Times New Roman"/>
        </w:rPr>
        <w:t xml:space="preserve">through coding. Although </w:t>
      </w:r>
      <w:r w:rsidR="002831B3">
        <w:rPr>
          <w:rFonts w:ascii="Times New Roman" w:eastAsia="Times New Roman" w:hAnsi="Times New Roman" w:cs="Times New Roman"/>
        </w:rPr>
        <w:t xml:space="preserve">we </w:t>
      </w:r>
      <w:r w:rsidR="00F96410">
        <w:rPr>
          <w:rFonts w:ascii="Times New Roman" w:eastAsia="Times New Roman" w:hAnsi="Times New Roman" w:cs="Times New Roman"/>
        </w:rPr>
        <w:t xml:space="preserve">work </w:t>
      </w:r>
      <w:r w:rsidR="004C6D64">
        <w:rPr>
          <w:rFonts w:ascii="Times New Roman" w:eastAsia="Times New Roman" w:hAnsi="Times New Roman" w:cs="Times New Roman"/>
        </w:rPr>
        <w:t>individually</w:t>
      </w:r>
      <w:r w:rsidR="002831B3">
        <w:rPr>
          <w:rFonts w:ascii="Times New Roman" w:eastAsia="Times New Roman" w:hAnsi="Times New Roman" w:cs="Times New Roman"/>
        </w:rPr>
        <w:t xml:space="preserve"> </w:t>
      </w:r>
      <w:r w:rsidR="006A0ED6">
        <w:rPr>
          <w:rFonts w:ascii="Times New Roman" w:eastAsia="Times New Roman" w:hAnsi="Times New Roman" w:cs="Times New Roman"/>
        </w:rPr>
        <w:t>throughout</w:t>
      </w:r>
      <w:r w:rsidR="002831B3">
        <w:rPr>
          <w:rFonts w:ascii="Times New Roman" w:eastAsia="Times New Roman" w:hAnsi="Times New Roman" w:cs="Times New Roman"/>
        </w:rPr>
        <w:t xml:space="preserve"> </w:t>
      </w:r>
      <w:r w:rsidR="001A0DAD">
        <w:rPr>
          <w:rFonts w:ascii="Times New Roman" w:eastAsia="Times New Roman" w:hAnsi="Times New Roman" w:cs="Times New Roman"/>
        </w:rPr>
        <w:t>assignments</w:t>
      </w:r>
      <w:r w:rsidR="00D07E39">
        <w:rPr>
          <w:rFonts w:ascii="Times New Roman" w:eastAsia="Times New Roman" w:hAnsi="Times New Roman" w:cs="Times New Roman"/>
        </w:rPr>
        <w:t>,</w:t>
      </w:r>
      <w:r w:rsidR="00023EF9">
        <w:rPr>
          <w:rFonts w:ascii="Times New Roman" w:eastAsia="Times New Roman" w:hAnsi="Times New Roman" w:cs="Times New Roman"/>
        </w:rPr>
        <w:t xml:space="preserve"> we still make efforts to help each other to complete </w:t>
      </w:r>
      <w:r w:rsidR="00A45E6F">
        <w:rPr>
          <w:rFonts w:ascii="Times New Roman" w:eastAsia="Times New Roman" w:hAnsi="Times New Roman" w:cs="Times New Roman"/>
        </w:rPr>
        <w:t xml:space="preserve">our </w:t>
      </w:r>
      <w:r w:rsidR="00A047D9">
        <w:rPr>
          <w:rFonts w:ascii="Times New Roman" w:eastAsia="Times New Roman" w:hAnsi="Times New Roman" w:cs="Times New Roman"/>
        </w:rPr>
        <w:t>assignments</w:t>
      </w:r>
      <w:r w:rsidR="00D07E39">
        <w:rPr>
          <w:rFonts w:ascii="Times New Roman" w:eastAsia="Times New Roman" w:hAnsi="Times New Roman" w:cs="Times New Roman"/>
        </w:rPr>
        <w:t xml:space="preserve"> and the final project</w:t>
      </w:r>
      <w:r w:rsidR="00542F5E">
        <w:rPr>
          <w:rFonts w:ascii="Times New Roman" w:eastAsia="Times New Roman" w:hAnsi="Times New Roman" w:cs="Times New Roman"/>
        </w:rPr>
        <w:t xml:space="preserve">. This project was created through a </w:t>
      </w:r>
      <w:r w:rsidR="00A047D9">
        <w:rPr>
          <w:rFonts w:ascii="Times New Roman" w:eastAsia="Times New Roman" w:hAnsi="Times New Roman" w:cs="Times New Roman"/>
        </w:rPr>
        <w:t>lot of</w:t>
      </w:r>
      <w:r w:rsidR="00542F5E">
        <w:rPr>
          <w:rFonts w:ascii="Times New Roman" w:eastAsia="Times New Roman" w:hAnsi="Times New Roman" w:cs="Times New Roman"/>
        </w:rPr>
        <w:t xml:space="preserve"> le</w:t>
      </w:r>
      <w:r w:rsidR="00D07E39">
        <w:rPr>
          <w:rFonts w:ascii="Times New Roman" w:eastAsia="Times New Roman" w:hAnsi="Times New Roman" w:cs="Times New Roman"/>
        </w:rPr>
        <w:t>sson</w:t>
      </w:r>
      <w:r w:rsidR="00996927">
        <w:rPr>
          <w:rFonts w:ascii="Times New Roman" w:eastAsia="Times New Roman" w:hAnsi="Times New Roman" w:cs="Times New Roman"/>
        </w:rPr>
        <w:t>s</w:t>
      </w:r>
      <w:r w:rsidR="00542F5E">
        <w:rPr>
          <w:rFonts w:ascii="Times New Roman" w:eastAsia="Times New Roman" w:hAnsi="Times New Roman" w:cs="Times New Roman"/>
        </w:rPr>
        <w:t xml:space="preserve"> and </w:t>
      </w:r>
      <w:r w:rsidR="001849F6">
        <w:rPr>
          <w:rFonts w:ascii="Times New Roman" w:eastAsia="Times New Roman" w:hAnsi="Times New Roman" w:cs="Times New Roman"/>
        </w:rPr>
        <w:t>assignments</w:t>
      </w:r>
      <w:r w:rsidR="00A047D9">
        <w:rPr>
          <w:rFonts w:ascii="Times New Roman" w:eastAsia="Times New Roman" w:hAnsi="Times New Roman" w:cs="Times New Roman"/>
        </w:rPr>
        <w:t xml:space="preserve"> to teach us teamwork. </w:t>
      </w:r>
      <w:r w:rsidR="001849F6">
        <w:rPr>
          <w:rFonts w:ascii="Times New Roman" w:eastAsia="Times New Roman" w:hAnsi="Times New Roman" w:cs="Times New Roman"/>
        </w:rPr>
        <w:t>Through</w:t>
      </w:r>
      <w:r w:rsidR="00996927">
        <w:rPr>
          <w:rFonts w:ascii="Times New Roman" w:eastAsia="Times New Roman" w:hAnsi="Times New Roman" w:cs="Times New Roman"/>
        </w:rPr>
        <w:t xml:space="preserve">out </w:t>
      </w:r>
      <w:r w:rsidR="001849F6">
        <w:rPr>
          <w:rFonts w:ascii="Times New Roman" w:eastAsia="Times New Roman" w:hAnsi="Times New Roman" w:cs="Times New Roman"/>
        </w:rPr>
        <w:t>the project we gain knowledge</w:t>
      </w:r>
      <w:r w:rsidR="00463632">
        <w:rPr>
          <w:rFonts w:ascii="Times New Roman" w:eastAsia="Times New Roman" w:hAnsi="Times New Roman" w:cs="Times New Roman"/>
        </w:rPr>
        <w:t xml:space="preserve"> and experience with </w:t>
      </w:r>
      <w:r w:rsidR="001849F6">
        <w:rPr>
          <w:rFonts w:ascii="Times New Roman" w:eastAsia="Times New Roman" w:hAnsi="Times New Roman" w:cs="Times New Roman"/>
        </w:rPr>
        <w:t>python</w:t>
      </w:r>
      <w:r w:rsidR="00C05EEF">
        <w:rPr>
          <w:rFonts w:ascii="Times New Roman" w:eastAsia="Times New Roman" w:hAnsi="Times New Roman" w:cs="Times New Roman"/>
        </w:rPr>
        <w:t xml:space="preserve"> libraries</w:t>
      </w:r>
      <w:r w:rsidR="001849F6">
        <w:rPr>
          <w:rFonts w:ascii="Times New Roman" w:eastAsia="Times New Roman" w:hAnsi="Times New Roman" w:cs="Times New Roman"/>
        </w:rPr>
        <w:t xml:space="preserve">, </w:t>
      </w:r>
      <w:r w:rsidR="00C05EEF">
        <w:rPr>
          <w:rFonts w:ascii="Times New Roman" w:eastAsia="Times New Roman" w:hAnsi="Times New Roman" w:cs="Times New Roman"/>
        </w:rPr>
        <w:t xml:space="preserve">and learned </w:t>
      </w:r>
      <w:r w:rsidR="001849F6">
        <w:rPr>
          <w:rFonts w:ascii="Times New Roman" w:eastAsia="Times New Roman" w:hAnsi="Times New Roman" w:cs="Times New Roman"/>
        </w:rPr>
        <w:t>coding, creativity</w:t>
      </w:r>
      <w:r w:rsidR="006A0ED6">
        <w:rPr>
          <w:rFonts w:ascii="Times New Roman" w:eastAsia="Times New Roman" w:hAnsi="Times New Roman" w:cs="Times New Roman"/>
        </w:rPr>
        <w:t>, and data</w:t>
      </w:r>
      <w:r w:rsidR="001076E5">
        <w:rPr>
          <w:rFonts w:ascii="Times New Roman" w:eastAsia="Times New Roman" w:hAnsi="Times New Roman" w:cs="Times New Roman"/>
        </w:rPr>
        <w:t xml:space="preserve"> visualization</w:t>
      </w:r>
      <w:r w:rsidR="00C05EEF">
        <w:rPr>
          <w:rFonts w:ascii="Times New Roman" w:eastAsia="Times New Roman" w:hAnsi="Times New Roman" w:cs="Times New Roman"/>
        </w:rPr>
        <w:t xml:space="preserve">. </w:t>
      </w:r>
      <w:r w:rsidR="00F91CEB">
        <w:rPr>
          <w:rFonts w:ascii="Times New Roman" w:eastAsia="Times New Roman" w:hAnsi="Times New Roman" w:cs="Times New Roman"/>
        </w:rPr>
        <w:t>C</w:t>
      </w:r>
      <w:r w:rsidR="00C05EEF">
        <w:rPr>
          <w:rFonts w:ascii="Times New Roman" w:eastAsia="Times New Roman" w:hAnsi="Times New Roman" w:cs="Times New Roman"/>
        </w:rPr>
        <w:t>ompl</w:t>
      </w:r>
      <w:r w:rsidR="00F91CEB">
        <w:rPr>
          <w:rFonts w:ascii="Times New Roman" w:eastAsia="Times New Roman" w:hAnsi="Times New Roman" w:cs="Times New Roman"/>
        </w:rPr>
        <w:t>eting this project has improved our understanding of python and data visualization</w:t>
      </w:r>
      <w:r w:rsidR="006A0ED6">
        <w:rPr>
          <w:rFonts w:ascii="Times New Roman" w:eastAsia="Times New Roman" w:hAnsi="Times New Roman" w:cs="Times New Roman"/>
        </w:rPr>
        <w:t xml:space="preserve">. </w:t>
      </w:r>
    </w:p>
    <w:p w14:paraId="78277D76" w14:textId="66BDDF49" w:rsidR="2EE8B377" w:rsidRDefault="2EE8B377">
      <w:pPr>
        <w:rPr>
          <w:rFonts w:ascii="Times New Roman" w:eastAsia="Times New Roman" w:hAnsi="Times New Roman" w:cs="Times New Roman"/>
        </w:rPr>
      </w:pPr>
    </w:p>
    <w:p w14:paraId="7F105769" w14:textId="69016892" w:rsidR="2EE8B377" w:rsidRDefault="2EE8B377">
      <w:pPr>
        <w:rPr>
          <w:rFonts w:ascii="Times New Roman" w:eastAsia="Times New Roman" w:hAnsi="Times New Roman" w:cs="Times New Roman"/>
        </w:rPr>
      </w:pPr>
    </w:p>
    <w:p w14:paraId="24CA73DF" w14:textId="070A9796" w:rsidR="243BE6B7" w:rsidRDefault="243BE6B7">
      <w:pPr>
        <w:rPr>
          <w:rFonts w:ascii="Times New Roman" w:eastAsia="Times New Roman" w:hAnsi="Times New Roman" w:cs="Times New Roman"/>
        </w:rPr>
      </w:pPr>
    </w:p>
    <w:p w14:paraId="199EDE17" w14:textId="56649F67" w:rsidR="006A3B35" w:rsidRDefault="006A3B35" w:rsidP="13E6F9C5">
      <w:pPr>
        <w:ind w:left="3600" w:firstLine="720"/>
        <w:rPr>
          <w:rFonts w:ascii="Times New Roman" w:eastAsia="Times New Roman" w:hAnsi="Times New Roman" w:cs="Times New Roman"/>
        </w:rPr>
      </w:pPr>
      <w:r w:rsidRPr="52877ED2">
        <w:rPr>
          <w:rFonts w:ascii="Times New Roman" w:eastAsia="Times New Roman" w:hAnsi="Times New Roman" w:cs="Times New Roman"/>
        </w:rPr>
        <w:t>References</w:t>
      </w:r>
    </w:p>
    <w:p w14:paraId="73EE4F32" w14:textId="10B154C8" w:rsidR="0012708E" w:rsidRDefault="0012708E" w:rsidP="0012708E">
      <w:pPr>
        <w:rPr>
          <w:rFonts w:ascii="Times New Roman" w:eastAsia="Times New Roman" w:hAnsi="Times New Roman" w:cs="Times New Roman"/>
        </w:rPr>
      </w:pPr>
      <w:r>
        <w:rPr>
          <w:rFonts w:ascii="Times New Roman" w:eastAsia="Times New Roman" w:hAnsi="Times New Roman" w:cs="Times New Roman"/>
        </w:rPr>
        <w:t xml:space="preserve">Top Data </w:t>
      </w:r>
      <w:r w:rsidR="001A0DAD">
        <w:rPr>
          <w:rFonts w:ascii="Times New Roman" w:eastAsia="Times New Roman" w:hAnsi="Times New Roman" w:cs="Times New Roman"/>
        </w:rPr>
        <w:t>Breaches (</w:t>
      </w:r>
      <w:r>
        <w:rPr>
          <w:rFonts w:ascii="Times New Roman" w:eastAsia="Times New Roman" w:hAnsi="Times New Roman" w:cs="Times New Roman"/>
        </w:rPr>
        <w:t>2004-2021)</w:t>
      </w:r>
    </w:p>
    <w:p w14:paraId="1127F024" w14:textId="2F5FBBA4" w:rsidR="0012708E" w:rsidRDefault="0012708E" w:rsidP="0012708E">
      <w:pPr>
        <w:jc w:val="both"/>
        <w:rPr>
          <w:rFonts w:ascii="Times New Roman" w:eastAsia="Times New Roman" w:hAnsi="Times New Roman" w:cs="Times New Roman"/>
        </w:rPr>
      </w:pPr>
      <w:hyperlink r:id="rId8" w:history="1">
        <w:r w:rsidRPr="00504A09">
          <w:rPr>
            <w:rStyle w:val="Hyperlink"/>
            <w:rFonts w:ascii="Times New Roman" w:eastAsia="Times New Roman" w:hAnsi="Times New Roman" w:cs="Times New Roman"/>
          </w:rPr>
          <w:t>https://www.kaggle.com/datasets/hishaamarmghan/list-of-top-data-breaches-2004-2021</w:t>
        </w:r>
      </w:hyperlink>
    </w:p>
    <w:p w14:paraId="18DA8523" w14:textId="77777777" w:rsidR="0012708E" w:rsidRDefault="0012708E" w:rsidP="0012708E">
      <w:pPr>
        <w:jc w:val="both"/>
        <w:rPr>
          <w:rFonts w:ascii="Times New Roman" w:eastAsia="Times New Roman" w:hAnsi="Times New Roman" w:cs="Times New Roman"/>
        </w:rPr>
      </w:pPr>
    </w:p>
    <w:p w14:paraId="380108B5" w14:textId="30FC3386" w:rsidR="006A3B35" w:rsidRDefault="006A3B35" w:rsidP="0012708E">
      <w:pPr>
        <w:jc w:val="both"/>
        <w:rPr>
          <w:rFonts w:ascii="Times New Roman" w:eastAsia="Times New Roman" w:hAnsi="Times New Roman" w:cs="Times New Roman"/>
        </w:rPr>
      </w:pPr>
    </w:p>
    <w:sectPr w:rsidR="006A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6D6831"/>
    <w:multiLevelType w:val="hybridMultilevel"/>
    <w:tmpl w:val="7D5E1C50"/>
    <w:lvl w:ilvl="0" w:tplc="9A40118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E2BE53A"/>
    <w:multiLevelType w:val="hybridMultilevel"/>
    <w:tmpl w:val="FFFFFFFF"/>
    <w:lvl w:ilvl="0" w:tplc="42F8AF86">
      <w:start w:val="1"/>
      <w:numFmt w:val="bullet"/>
      <w:lvlText w:val="-"/>
      <w:lvlJc w:val="left"/>
      <w:pPr>
        <w:ind w:left="720" w:hanging="360"/>
      </w:pPr>
      <w:rPr>
        <w:rFonts w:ascii="Symbol" w:hAnsi="Symbol" w:hint="default"/>
      </w:rPr>
    </w:lvl>
    <w:lvl w:ilvl="1" w:tplc="3A343680">
      <w:start w:val="1"/>
      <w:numFmt w:val="bullet"/>
      <w:lvlText w:val="o"/>
      <w:lvlJc w:val="left"/>
      <w:pPr>
        <w:ind w:left="1440" w:hanging="360"/>
      </w:pPr>
      <w:rPr>
        <w:rFonts w:ascii="Courier New" w:hAnsi="Courier New" w:hint="default"/>
      </w:rPr>
    </w:lvl>
    <w:lvl w:ilvl="2" w:tplc="5BEE38CC">
      <w:start w:val="1"/>
      <w:numFmt w:val="bullet"/>
      <w:lvlText w:val=""/>
      <w:lvlJc w:val="left"/>
      <w:pPr>
        <w:ind w:left="2160" w:hanging="360"/>
      </w:pPr>
      <w:rPr>
        <w:rFonts w:ascii="Wingdings" w:hAnsi="Wingdings" w:hint="default"/>
      </w:rPr>
    </w:lvl>
    <w:lvl w:ilvl="3" w:tplc="4B2A06AA">
      <w:start w:val="1"/>
      <w:numFmt w:val="bullet"/>
      <w:lvlText w:val=""/>
      <w:lvlJc w:val="left"/>
      <w:pPr>
        <w:ind w:left="2880" w:hanging="360"/>
      </w:pPr>
      <w:rPr>
        <w:rFonts w:ascii="Symbol" w:hAnsi="Symbol" w:hint="default"/>
      </w:rPr>
    </w:lvl>
    <w:lvl w:ilvl="4" w:tplc="21AE6192">
      <w:start w:val="1"/>
      <w:numFmt w:val="bullet"/>
      <w:lvlText w:val="o"/>
      <w:lvlJc w:val="left"/>
      <w:pPr>
        <w:ind w:left="3600" w:hanging="360"/>
      </w:pPr>
      <w:rPr>
        <w:rFonts w:ascii="Courier New" w:hAnsi="Courier New" w:hint="default"/>
      </w:rPr>
    </w:lvl>
    <w:lvl w:ilvl="5" w:tplc="8E62F2FC">
      <w:start w:val="1"/>
      <w:numFmt w:val="bullet"/>
      <w:lvlText w:val=""/>
      <w:lvlJc w:val="left"/>
      <w:pPr>
        <w:ind w:left="4320" w:hanging="360"/>
      </w:pPr>
      <w:rPr>
        <w:rFonts w:ascii="Wingdings" w:hAnsi="Wingdings" w:hint="default"/>
      </w:rPr>
    </w:lvl>
    <w:lvl w:ilvl="6" w:tplc="57720DC0">
      <w:start w:val="1"/>
      <w:numFmt w:val="bullet"/>
      <w:lvlText w:val=""/>
      <w:lvlJc w:val="left"/>
      <w:pPr>
        <w:ind w:left="5040" w:hanging="360"/>
      </w:pPr>
      <w:rPr>
        <w:rFonts w:ascii="Symbol" w:hAnsi="Symbol" w:hint="default"/>
      </w:rPr>
    </w:lvl>
    <w:lvl w:ilvl="7" w:tplc="E6F6F106">
      <w:start w:val="1"/>
      <w:numFmt w:val="bullet"/>
      <w:lvlText w:val="o"/>
      <w:lvlJc w:val="left"/>
      <w:pPr>
        <w:ind w:left="5760" w:hanging="360"/>
      </w:pPr>
      <w:rPr>
        <w:rFonts w:ascii="Courier New" w:hAnsi="Courier New" w:hint="default"/>
      </w:rPr>
    </w:lvl>
    <w:lvl w:ilvl="8" w:tplc="15C6B1FE">
      <w:start w:val="1"/>
      <w:numFmt w:val="bullet"/>
      <w:lvlText w:val=""/>
      <w:lvlJc w:val="left"/>
      <w:pPr>
        <w:ind w:left="6480" w:hanging="360"/>
      </w:pPr>
      <w:rPr>
        <w:rFonts w:ascii="Wingdings" w:hAnsi="Wingdings" w:hint="default"/>
      </w:rPr>
    </w:lvl>
  </w:abstractNum>
  <w:num w:numId="1" w16cid:durableId="110438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7682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B35"/>
    <w:rsid w:val="00003B92"/>
    <w:rsid w:val="00003ECF"/>
    <w:rsid w:val="00006E3D"/>
    <w:rsid w:val="000071E8"/>
    <w:rsid w:val="00014744"/>
    <w:rsid w:val="00017D77"/>
    <w:rsid w:val="00021B21"/>
    <w:rsid w:val="000220C5"/>
    <w:rsid w:val="00023EF9"/>
    <w:rsid w:val="00035357"/>
    <w:rsid w:val="00036C0E"/>
    <w:rsid w:val="0004062F"/>
    <w:rsid w:val="000419D7"/>
    <w:rsid w:val="00042825"/>
    <w:rsid w:val="00043F6F"/>
    <w:rsid w:val="00046357"/>
    <w:rsid w:val="000542B7"/>
    <w:rsid w:val="0005662A"/>
    <w:rsid w:val="000714B1"/>
    <w:rsid w:val="00080351"/>
    <w:rsid w:val="0009565C"/>
    <w:rsid w:val="000C5153"/>
    <w:rsid w:val="000C6FAF"/>
    <w:rsid w:val="000D0692"/>
    <w:rsid w:val="000D20A6"/>
    <w:rsid w:val="000D2C3A"/>
    <w:rsid w:val="000D5BE8"/>
    <w:rsid w:val="000D677D"/>
    <w:rsid w:val="000E1066"/>
    <w:rsid w:val="000E4392"/>
    <w:rsid w:val="000E53CD"/>
    <w:rsid w:val="000E5906"/>
    <w:rsid w:val="000E724B"/>
    <w:rsid w:val="000F42AE"/>
    <w:rsid w:val="000F77C0"/>
    <w:rsid w:val="00101A0E"/>
    <w:rsid w:val="00102692"/>
    <w:rsid w:val="001049B9"/>
    <w:rsid w:val="00106629"/>
    <w:rsid w:val="001076E5"/>
    <w:rsid w:val="001114FC"/>
    <w:rsid w:val="00111BB3"/>
    <w:rsid w:val="001157F4"/>
    <w:rsid w:val="001206F3"/>
    <w:rsid w:val="00126593"/>
    <w:rsid w:val="00126D7E"/>
    <w:rsid w:val="0012708E"/>
    <w:rsid w:val="00127361"/>
    <w:rsid w:val="00131DCF"/>
    <w:rsid w:val="001431CF"/>
    <w:rsid w:val="00144B43"/>
    <w:rsid w:val="001513A3"/>
    <w:rsid w:val="0015471C"/>
    <w:rsid w:val="00154EEB"/>
    <w:rsid w:val="00166FAD"/>
    <w:rsid w:val="00170241"/>
    <w:rsid w:val="001716CE"/>
    <w:rsid w:val="001726EA"/>
    <w:rsid w:val="00181DAB"/>
    <w:rsid w:val="001849F6"/>
    <w:rsid w:val="0018727F"/>
    <w:rsid w:val="00187852"/>
    <w:rsid w:val="00193135"/>
    <w:rsid w:val="0019338B"/>
    <w:rsid w:val="00197BF2"/>
    <w:rsid w:val="001A0DAD"/>
    <w:rsid w:val="001A2C38"/>
    <w:rsid w:val="001A3F30"/>
    <w:rsid w:val="001B23C5"/>
    <w:rsid w:val="001B6F8A"/>
    <w:rsid w:val="001D6AC1"/>
    <w:rsid w:val="001E1767"/>
    <w:rsid w:val="001F07F8"/>
    <w:rsid w:val="001F2560"/>
    <w:rsid w:val="001F39B0"/>
    <w:rsid w:val="001F54C0"/>
    <w:rsid w:val="001F5C40"/>
    <w:rsid w:val="001F5DF0"/>
    <w:rsid w:val="0020213A"/>
    <w:rsid w:val="0020245A"/>
    <w:rsid w:val="0021554A"/>
    <w:rsid w:val="00215A76"/>
    <w:rsid w:val="00222A62"/>
    <w:rsid w:val="00224B1B"/>
    <w:rsid w:val="00224E05"/>
    <w:rsid w:val="0022500F"/>
    <w:rsid w:val="002332A3"/>
    <w:rsid w:val="00241853"/>
    <w:rsid w:val="00244499"/>
    <w:rsid w:val="00250B4C"/>
    <w:rsid w:val="00253FB5"/>
    <w:rsid w:val="0025620F"/>
    <w:rsid w:val="00262FCB"/>
    <w:rsid w:val="00264047"/>
    <w:rsid w:val="002670B9"/>
    <w:rsid w:val="0027191A"/>
    <w:rsid w:val="00273667"/>
    <w:rsid w:val="00273A90"/>
    <w:rsid w:val="00274BF1"/>
    <w:rsid w:val="00280C4C"/>
    <w:rsid w:val="002831B3"/>
    <w:rsid w:val="002833EB"/>
    <w:rsid w:val="002908F8"/>
    <w:rsid w:val="002914AC"/>
    <w:rsid w:val="002966EE"/>
    <w:rsid w:val="002A1000"/>
    <w:rsid w:val="002A5D22"/>
    <w:rsid w:val="002B0080"/>
    <w:rsid w:val="002B3395"/>
    <w:rsid w:val="002B5429"/>
    <w:rsid w:val="002C23C0"/>
    <w:rsid w:val="002C5D5D"/>
    <w:rsid w:val="002C745A"/>
    <w:rsid w:val="002D64E3"/>
    <w:rsid w:val="002E5418"/>
    <w:rsid w:val="002F3A27"/>
    <w:rsid w:val="00302FB0"/>
    <w:rsid w:val="00307D46"/>
    <w:rsid w:val="003127EC"/>
    <w:rsid w:val="00316382"/>
    <w:rsid w:val="0033325F"/>
    <w:rsid w:val="0033384C"/>
    <w:rsid w:val="00340E4E"/>
    <w:rsid w:val="003422A1"/>
    <w:rsid w:val="00343A51"/>
    <w:rsid w:val="00345A8B"/>
    <w:rsid w:val="00347B3C"/>
    <w:rsid w:val="00351116"/>
    <w:rsid w:val="003519DB"/>
    <w:rsid w:val="00360B97"/>
    <w:rsid w:val="0037166F"/>
    <w:rsid w:val="00383020"/>
    <w:rsid w:val="00385D0A"/>
    <w:rsid w:val="0038799B"/>
    <w:rsid w:val="00390FBB"/>
    <w:rsid w:val="0039476A"/>
    <w:rsid w:val="0039612A"/>
    <w:rsid w:val="00397FDA"/>
    <w:rsid w:val="003A0A34"/>
    <w:rsid w:val="003A56D7"/>
    <w:rsid w:val="003A73AA"/>
    <w:rsid w:val="003A7EE3"/>
    <w:rsid w:val="003B62C3"/>
    <w:rsid w:val="003C096B"/>
    <w:rsid w:val="003C47A9"/>
    <w:rsid w:val="003D518F"/>
    <w:rsid w:val="003E1F20"/>
    <w:rsid w:val="003E2FB7"/>
    <w:rsid w:val="003F2927"/>
    <w:rsid w:val="00404F63"/>
    <w:rsid w:val="0040633C"/>
    <w:rsid w:val="00406880"/>
    <w:rsid w:val="00407CE9"/>
    <w:rsid w:val="00410995"/>
    <w:rsid w:val="00411B9D"/>
    <w:rsid w:val="00412801"/>
    <w:rsid w:val="0041349B"/>
    <w:rsid w:val="00413820"/>
    <w:rsid w:val="00415DFB"/>
    <w:rsid w:val="004162D3"/>
    <w:rsid w:val="00432EBE"/>
    <w:rsid w:val="00436530"/>
    <w:rsid w:val="004412AA"/>
    <w:rsid w:val="00441685"/>
    <w:rsid w:val="004435DF"/>
    <w:rsid w:val="00447968"/>
    <w:rsid w:val="00454F14"/>
    <w:rsid w:val="00463632"/>
    <w:rsid w:val="00466534"/>
    <w:rsid w:val="00467F45"/>
    <w:rsid w:val="00471594"/>
    <w:rsid w:val="00471757"/>
    <w:rsid w:val="00473132"/>
    <w:rsid w:val="004734B5"/>
    <w:rsid w:val="0047563F"/>
    <w:rsid w:val="00475AA6"/>
    <w:rsid w:val="00476CC7"/>
    <w:rsid w:val="00477F0A"/>
    <w:rsid w:val="00482269"/>
    <w:rsid w:val="00483417"/>
    <w:rsid w:val="004860D7"/>
    <w:rsid w:val="004875F8"/>
    <w:rsid w:val="004924D9"/>
    <w:rsid w:val="00496AA0"/>
    <w:rsid w:val="00496EBB"/>
    <w:rsid w:val="0049733A"/>
    <w:rsid w:val="004A04D0"/>
    <w:rsid w:val="004A4F8C"/>
    <w:rsid w:val="004B460D"/>
    <w:rsid w:val="004C3457"/>
    <w:rsid w:val="004C36A5"/>
    <w:rsid w:val="004C5FDB"/>
    <w:rsid w:val="004C6D64"/>
    <w:rsid w:val="004D39BF"/>
    <w:rsid w:val="004D4D59"/>
    <w:rsid w:val="004D6E7F"/>
    <w:rsid w:val="004D7F63"/>
    <w:rsid w:val="004E6418"/>
    <w:rsid w:val="004F0356"/>
    <w:rsid w:val="004F0504"/>
    <w:rsid w:val="004F210E"/>
    <w:rsid w:val="004F2224"/>
    <w:rsid w:val="004F5375"/>
    <w:rsid w:val="0050096E"/>
    <w:rsid w:val="005159AA"/>
    <w:rsid w:val="0051614E"/>
    <w:rsid w:val="0051754C"/>
    <w:rsid w:val="00524358"/>
    <w:rsid w:val="00525C95"/>
    <w:rsid w:val="0052776D"/>
    <w:rsid w:val="00542F5E"/>
    <w:rsid w:val="005522D4"/>
    <w:rsid w:val="0055582B"/>
    <w:rsid w:val="005566D9"/>
    <w:rsid w:val="005604A3"/>
    <w:rsid w:val="00563BFE"/>
    <w:rsid w:val="00570D1A"/>
    <w:rsid w:val="005719A8"/>
    <w:rsid w:val="00572CAC"/>
    <w:rsid w:val="00574F41"/>
    <w:rsid w:val="0057566F"/>
    <w:rsid w:val="00581136"/>
    <w:rsid w:val="005813C5"/>
    <w:rsid w:val="00582E84"/>
    <w:rsid w:val="00583635"/>
    <w:rsid w:val="0058376F"/>
    <w:rsid w:val="00593C7A"/>
    <w:rsid w:val="005A224B"/>
    <w:rsid w:val="005A7936"/>
    <w:rsid w:val="005B35BB"/>
    <w:rsid w:val="005C4395"/>
    <w:rsid w:val="005C4B33"/>
    <w:rsid w:val="005C6FB3"/>
    <w:rsid w:val="005D2BBE"/>
    <w:rsid w:val="005D48E9"/>
    <w:rsid w:val="005D7065"/>
    <w:rsid w:val="005D7EBD"/>
    <w:rsid w:val="005E1240"/>
    <w:rsid w:val="005E1EF6"/>
    <w:rsid w:val="005E24F1"/>
    <w:rsid w:val="005E3E73"/>
    <w:rsid w:val="005E6425"/>
    <w:rsid w:val="005E6427"/>
    <w:rsid w:val="005F301C"/>
    <w:rsid w:val="005F3134"/>
    <w:rsid w:val="00601D46"/>
    <w:rsid w:val="006034A9"/>
    <w:rsid w:val="00604DB1"/>
    <w:rsid w:val="00612A30"/>
    <w:rsid w:val="00613AD4"/>
    <w:rsid w:val="00617D0F"/>
    <w:rsid w:val="00631188"/>
    <w:rsid w:val="006325A5"/>
    <w:rsid w:val="00634A48"/>
    <w:rsid w:val="00643F5E"/>
    <w:rsid w:val="00645297"/>
    <w:rsid w:val="006465D8"/>
    <w:rsid w:val="006500C4"/>
    <w:rsid w:val="00651381"/>
    <w:rsid w:val="006520CB"/>
    <w:rsid w:val="006643E9"/>
    <w:rsid w:val="006718BD"/>
    <w:rsid w:val="00681044"/>
    <w:rsid w:val="0068521D"/>
    <w:rsid w:val="00690489"/>
    <w:rsid w:val="00691056"/>
    <w:rsid w:val="00691E61"/>
    <w:rsid w:val="0069424F"/>
    <w:rsid w:val="0069510F"/>
    <w:rsid w:val="00695D84"/>
    <w:rsid w:val="006A0ED6"/>
    <w:rsid w:val="006A2C00"/>
    <w:rsid w:val="006A3B35"/>
    <w:rsid w:val="006A5D86"/>
    <w:rsid w:val="006A7B2A"/>
    <w:rsid w:val="006B0BA4"/>
    <w:rsid w:val="006B1854"/>
    <w:rsid w:val="006B7BFC"/>
    <w:rsid w:val="006C097C"/>
    <w:rsid w:val="006C72CF"/>
    <w:rsid w:val="006D0179"/>
    <w:rsid w:val="006D1F10"/>
    <w:rsid w:val="006D5A05"/>
    <w:rsid w:val="006D71DE"/>
    <w:rsid w:val="006D7298"/>
    <w:rsid w:val="006D797F"/>
    <w:rsid w:val="006E0271"/>
    <w:rsid w:val="006E1904"/>
    <w:rsid w:val="006E3711"/>
    <w:rsid w:val="006E74C8"/>
    <w:rsid w:val="006F0EAD"/>
    <w:rsid w:val="006F79AC"/>
    <w:rsid w:val="0070079B"/>
    <w:rsid w:val="0070102E"/>
    <w:rsid w:val="007018C3"/>
    <w:rsid w:val="00702BEA"/>
    <w:rsid w:val="007039BA"/>
    <w:rsid w:val="00703B8B"/>
    <w:rsid w:val="00705245"/>
    <w:rsid w:val="00706D5B"/>
    <w:rsid w:val="00707DB2"/>
    <w:rsid w:val="00710E31"/>
    <w:rsid w:val="0071120F"/>
    <w:rsid w:val="00713E2A"/>
    <w:rsid w:val="00716904"/>
    <w:rsid w:val="00720C7A"/>
    <w:rsid w:val="00722E0E"/>
    <w:rsid w:val="00724281"/>
    <w:rsid w:val="00724DF2"/>
    <w:rsid w:val="00725454"/>
    <w:rsid w:val="007322C5"/>
    <w:rsid w:val="00732AE3"/>
    <w:rsid w:val="00733D51"/>
    <w:rsid w:val="00741D5C"/>
    <w:rsid w:val="007517AE"/>
    <w:rsid w:val="007562CD"/>
    <w:rsid w:val="0076454F"/>
    <w:rsid w:val="007647F0"/>
    <w:rsid w:val="00767626"/>
    <w:rsid w:val="00772123"/>
    <w:rsid w:val="00777A78"/>
    <w:rsid w:val="007857A9"/>
    <w:rsid w:val="00785A6B"/>
    <w:rsid w:val="007915F2"/>
    <w:rsid w:val="007932CD"/>
    <w:rsid w:val="0079670C"/>
    <w:rsid w:val="007A2206"/>
    <w:rsid w:val="007A2D6D"/>
    <w:rsid w:val="007A5274"/>
    <w:rsid w:val="007A74C1"/>
    <w:rsid w:val="007B01B4"/>
    <w:rsid w:val="007B1CF0"/>
    <w:rsid w:val="007B3AE4"/>
    <w:rsid w:val="007B72B7"/>
    <w:rsid w:val="007C451A"/>
    <w:rsid w:val="007C6DDF"/>
    <w:rsid w:val="007D667F"/>
    <w:rsid w:val="007E01FA"/>
    <w:rsid w:val="007E163B"/>
    <w:rsid w:val="007E27D0"/>
    <w:rsid w:val="007E4BF1"/>
    <w:rsid w:val="007E77DD"/>
    <w:rsid w:val="007E7824"/>
    <w:rsid w:val="007F08D1"/>
    <w:rsid w:val="008023E2"/>
    <w:rsid w:val="008031BC"/>
    <w:rsid w:val="00803287"/>
    <w:rsid w:val="00810EE0"/>
    <w:rsid w:val="008116D1"/>
    <w:rsid w:val="00812182"/>
    <w:rsid w:val="008128AC"/>
    <w:rsid w:val="00820D87"/>
    <w:rsid w:val="008265B1"/>
    <w:rsid w:val="00826A1F"/>
    <w:rsid w:val="0082712E"/>
    <w:rsid w:val="008400CB"/>
    <w:rsid w:val="008425BF"/>
    <w:rsid w:val="008510AD"/>
    <w:rsid w:val="0085279D"/>
    <w:rsid w:val="00855B2F"/>
    <w:rsid w:val="00856FD9"/>
    <w:rsid w:val="0085713A"/>
    <w:rsid w:val="008623BD"/>
    <w:rsid w:val="00865ED0"/>
    <w:rsid w:val="00875374"/>
    <w:rsid w:val="0087585C"/>
    <w:rsid w:val="00875890"/>
    <w:rsid w:val="00876EF9"/>
    <w:rsid w:val="00883E17"/>
    <w:rsid w:val="0088699A"/>
    <w:rsid w:val="00886A28"/>
    <w:rsid w:val="00893FAA"/>
    <w:rsid w:val="008A0370"/>
    <w:rsid w:val="008A1ECD"/>
    <w:rsid w:val="008B3F01"/>
    <w:rsid w:val="008B598D"/>
    <w:rsid w:val="008B665F"/>
    <w:rsid w:val="008C675D"/>
    <w:rsid w:val="008D0E86"/>
    <w:rsid w:val="008D0F61"/>
    <w:rsid w:val="008D6790"/>
    <w:rsid w:val="008E214F"/>
    <w:rsid w:val="008E67EC"/>
    <w:rsid w:val="008E7266"/>
    <w:rsid w:val="008F6979"/>
    <w:rsid w:val="00902439"/>
    <w:rsid w:val="00905AD7"/>
    <w:rsid w:val="00906A3C"/>
    <w:rsid w:val="00906C8D"/>
    <w:rsid w:val="0090791C"/>
    <w:rsid w:val="0091027F"/>
    <w:rsid w:val="00913103"/>
    <w:rsid w:val="009143E3"/>
    <w:rsid w:val="00914410"/>
    <w:rsid w:val="0091576C"/>
    <w:rsid w:val="00916593"/>
    <w:rsid w:val="0092415D"/>
    <w:rsid w:val="00926546"/>
    <w:rsid w:val="009340F7"/>
    <w:rsid w:val="00945A27"/>
    <w:rsid w:val="00946020"/>
    <w:rsid w:val="00946680"/>
    <w:rsid w:val="00956575"/>
    <w:rsid w:val="0095707D"/>
    <w:rsid w:val="00962D20"/>
    <w:rsid w:val="009650FA"/>
    <w:rsid w:val="009746BB"/>
    <w:rsid w:val="0098541E"/>
    <w:rsid w:val="00985BB7"/>
    <w:rsid w:val="00986FBC"/>
    <w:rsid w:val="00992924"/>
    <w:rsid w:val="0099316B"/>
    <w:rsid w:val="00996927"/>
    <w:rsid w:val="00997F59"/>
    <w:rsid w:val="009A37EB"/>
    <w:rsid w:val="009B4FB4"/>
    <w:rsid w:val="009B5815"/>
    <w:rsid w:val="009B6000"/>
    <w:rsid w:val="009C5C6C"/>
    <w:rsid w:val="009C69EE"/>
    <w:rsid w:val="009C6B2E"/>
    <w:rsid w:val="009C7A66"/>
    <w:rsid w:val="009D0201"/>
    <w:rsid w:val="009D0752"/>
    <w:rsid w:val="009D07CC"/>
    <w:rsid w:val="009D20F2"/>
    <w:rsid w:val="009D37BC"/>
    <w:rsid w:val="009E49E8"/>
    <w:rsid w:val="009E6AC3"/>
    <w:rsid w:val="009F2E05"/>
    <w:rsid w:val="00A032D3"/>
    <w:rsid w:val="00A047D9"/>
    <w:rsid w:val="00A06BF9"/>
    <w:rsid w:val="00A10218"/>
    <w:rsid w:val="00A1493D"/>
    <w:rsid w:val="00A158A7"/>
    <w:rsid w:val="00A17B18"/>
    <w:rsid w:val="00A20E4D"/>
    <w:rsid w:val="00A23726"/>
    <w:rsid w:val="00A23A7C"/>
    <w:rsid w:val="00A246DE"/>
    <w:rsid w:val="00A27C04"/>
    <w:rsid w:val="00A30039"/>
    <w:rsid w:val="00A338CB"/>
    <w:rsid w:val="00A448D4"/>
    <w:rsid w:val="00A44D93"/>
    <w:rsid w:val="00A45E6F"/>
    <w:rsid w:val="00A47D62"/>
    <w:rsid w:val="00A52F3B"/>
    <w:rsid w:val="00A57801"/>
    <w:rsid w:val="00A60FFC"/>
    <w:rsid w:val="00A629E7"/>
    <w:rsid w:val="00A63CB4"/>
    <w:rsid w:val="00A655C4"/>
    <w:rsid w:val="00A7014D"/>
    <w:rsid w:val="00A70F77"/>
    <w:rsid w:val="00A7228F"/>
    <w:rsid w:val="00A73CE7"/>
    <w:rsid w:val="00A74304"/>
    <w:rsid w:val="00A74D29"/>
    <w:rsid w:val="00A751A6"/>
    <w:rsid w:val="00A762A1"/>
    <w:rsid w:val="00A7771C"/>
    <w:rsid w:val="00A8576A"/>
    <w:rsid w:val="00A9105A"/>
    <w:rsid w:val="00A95B1F"/>
    <w:rsid w:val="00AA25C2"/>
    <w:rsid w:val="00AB0098"/>
    <w:rsid w:val="00AB0C82"/>
    <w:rsid w:val="00AB699F"/>
    <w:rsid w:val="00AB761B"/>
    <w:rsid w:val="00AD0479"/>
    <w:rsid w:val="00AE0885"/>
    <w:rsid w:val="00AE524A"/>
    <w:rsid w:val="00AE64EF"/>
    <w:rsid w:val="00AE6F76"/>
    <w:rsid w:val="00AF0602"/>
    <w:rsid w:val="00AF0F1F"/>
    <w:rsid w:val="00AF6AD7"/>
    <w:rsid w:val="00B02D35"/>
    <w:rsid w:val="00B050DA"/>
    <w:rsid w:val="00B05368"/>
    <w:rsid w:val="00B10305"/>
    <w:rsid w:val="00B108A7"/>
    <w:rsid w:val="00B124D5"/>
    <w:rsid w:val="00B125FA"/>
    <w:rsid w:val="00B15A7F"/>
    <w:rsid w:val="00B165C8"/>
    <w:rsid w:val="00B40F38"/>
    <w:rsid w:val="00B44B58"/>
    <w:rsid w:val="00B60409"/>
    <w:rsid w:val="00B626B8"/>
    <w:rsid w:val="00B63A47"/>
    <w:rsid w:val="00B6599E"/>
    <w:rsid w:val="00B65F65"/>
    <w:rsid w:val="00B71818"/>
    <w:rsid w:val="00B829FF"/>
    <w:rsid w:val="00B841BD"/>
    <w:rsid w:val="00B84C00"/>
    <w:rsid w:val="00B87676"/>
    <w:rsid w:val="00B9081B"/>
    <w:rsid w:val="00B93896"/>
    <w:rsid w:val="00B93950"/>
    <w:rsid w:val="00B950F0"/>
    <w:rsid w:val="00BA0524"/>
    <w:rsid w:val="00BA4705"/>
    <w:rsid w:val="00BA69D9"/>
    <w:rsid w:val="00BA78B9"/>
    <w:rsid w:val="00BB1596"/>
    <w:rsid w:val="00BB52A5"/>
    <w:rsid w:val="00BB6FEF"/>
    <w:rsid w:val="00BC337C"/>
    <w:rsid w:val="00BC68EA"/>
    <w:rsid w:val="00BD24B0"/>
    <w:rsid w:val="00BD4D1B"/>
    <w:rsid w:val="00BE25B8"/>
    <w:rsid w:val="00BF021A"/>
    <w:rsid w:val="00BF28B6"/>
    <w:rsid w:val="00C050D8"/>
    <w:rsid w:val="00C05EEF"/>
    <w:rsid w:val="00C122D4"/>
    <w:rsid w:val="00C24068"/>
    <w:rsid w:val="00C24F6C"/>
    <w:rsid w:val="00C26407"/>
    <w:rsid w:val="00C339EC"/>
    <w:rsid w:val="00C35329"/>
    <w:rsid w:val="00C433D4"/>
    <w:rsid w:val="00C45CE7"/>
    <w:rsid w:val="00C4710E"/>
    <w:rsid w:val="00C50B8B"/>
    <w:rsid w:val="00C55178"/>
    <w:rsid w:val="00C562B2"/>
    <w:rsid w:val="00C6435B"/>
    <w:rsid w:val="00C66F4A"/>
    <w:rsid w:val="00C73C40"/>
    <w:rsid w:val="00C77B70"/>
    <w:rsid w:val="00C83D9A"/>
    <w:rsid w:val="00C844CE"/>
    <w:rsid w:val="00C9036D"/>
    <w:rsid w:val="00CA012E"/>
    <w:rsid w:val="00CA4EFC"/>
    <w:rsid w:val="00CB2D77"/>
    <w:rsid w:val="00CC736A"/>
    <w:rsid w:val="00CC7679"/>
    <w:rsid w:val="00CD03FC"/>
    <w:rsid w:val="00CD1884"/>
    <w:rsid w:val="00CD597D"/>
    <w:rsid w:val="00CE48AF"/>
    <w:rsid w:val="00CE53A6"/>
    <w:rsid w:val="00CE61F2"/>
    <w:rsid w:val="00CE700D"/>
    <w:rsid w:val="00CF0ACC"/>
    <w:rsid w:val="00CF2563"/>
    <w:rsid w:val="00CF260B"/>
    <w:rsid w:val="00CF565E"/>
    <w:rsid w:val="00CF7489"/>
    <w:rsid w:val="00D0745C"/>
    <w:rsid w:val="00D07A4D"/>
    <w:rsid w:val="00D07E39"/>
    <w:rsid w:val="00D10F2D"/>
    <w:rsid w:val="00D118D4"/>
    <w:rsid w:val="00D11A0D"/>
    <w:rsid w:val="00D1244E"/>
    <w:rsid w:val="00D12CCF"/>
    <w:rsid w:val="00D23C74"/>
    <w:rsid w:val="00D25AFC"/>
    <w:rsid w:val="00D434A1"/>
    <w:rsid w:val="00D463E4"/>
    <w:rsid w:val="00D533B3"/>
    <w:rsid w:val="00D5459E"/>
    <w:rsid w:val="00D548DE"/>
    <w:rsid w:val="00D562A6"/>
    <w:rsid w:val="00D5653F"/>
    <w:rsid w:val="00D56704"/>
    <w:rsid w:val="00D6050B"/>
    <w:rsid w:val="00D61249"/>
    <w:rsid w:val="00D64737"/>
    <w:rsid w:val="00D65BCC"/>
    <w:rsid w:val="00D67B74"/>
    <w:rsid w:val="00D730DB"/>
    <w:rsid w:val="00D767D1"/>
    <w:rsid w:val="00D77570"/>
    <w:rsid w:val="00D7767C"/>
    <w:rsid w:val="00D77935"/>
    <w:rsid w:val="00D801DA"/>
    <w:rsid w:val="00D82375"/>
    <w:rsid w:val="00D9465A"/>
    <w:rsid w:val="00D96517"/>
    <w:rsid w:val="00DA5712"/>
    <w:rsid w:val="00DA5D1F"/>
    <w:rsid w:val="00DB1F3E"/>
    <w:rsid w:val="00DB327A"/>
    <w:rsid w:val="00DC51F0"/>
    <w:rsid w:val="00DC7651"/>
    <w:rsid w:val="00DD4D66"/>
    <w:rsid w:val="00DE0ABE"/>
    <w:rsid w:val="00DE0FB0"/>
    <w:rsid w:val="00DE239C"/>
    <w:rsid w:val="00DE4A4D"/>
    <w:rsid w:val="00DE7755"/>
    <w:rsid w:val="00DF3B6B"/>
    <w:rsid w:val="00DF436C"/>
    <w:rsid w:val="00DF474E"/>
    <w:rsid w:val="00DF4BF3"/>
    <w:rsid w:val="00DF4E5E"/>
    <w:rsid w:val="00DF6C0C"/>
    <w:rsid w:val="00E01E1F"/>
    <w:rsid w:val="00E110A4"/>
    <w:rsid w:val="00E2098E"/>
    <w:rsid w:val="00E20DB9"/>
    <w:rsid w:val="00E23C37"/>
    <w:rsid w:val="00E27ABE"/>
    <w:rsid w:val="00E355E2"/>
    <w:rsid w:val="00E36ED7"/>
    <w:rsid w:val="00E4000F"/>
    <w:rsid w:val="00E509A6"/>
    <w:rsid w:val="00E572C6"/>
    <w:rsid w:val="00E57A50"/>
    <w:rsid w:val="00E57CFD"/>
    <w:rsid w:val="00E655C4"/>
    <w:rsid w:val="00E66570"/>
    <w:rsid w:val="00E7104D"/>
    <w:rsid w:val="00E75169"/>
    <w:rsid w:val="00E8337F"/>
    <w:rsid w:val="00E87AC9"/>
    <w:rsid w:val="00E928F6"/>
    <w:rsid w:val="00E95289"/>
    <w:rsid w:val="00EA33E0"/>
    <w:rsid w:val="00EA5A10"/>
    <w:rsid w:val="00EA7F09"/>
    <w:rsid w:val="00EB18A6"/>
    <w:rsid w:val="00EB1A41"/>
    <w:rsid w:val="00EB669E"/>
    <w:rsid w:val="00EC0137"/>
    <w:rsid w:val="00EC4ACC"/>
    <w:rsid w:val="00EC4D8A"/>
    <w:rsid w:val="00EC6879"/>
    <w:rsid w:val="00EE05ED"/>
    <w:rsid w:val="00EE38B7"/>
    <w:rsid w:val="00EE5AB4"/>
    <w:rsid w:val="00EE630A"/>
    <w:rsid w:val="00EF2FE7"/>
    <w:rsid w:val="00EF3EF3"/>
    <w:rsid w:val="00F01F8B"/>
    <w:rsid w:val="00F04999"/>
    <w:rsid w:val="00F05D58"/>
    <w:rsid w:val="00F06511"/>
    <w:rsid w:val="00F066C2"/>
    <w:rsid w:val="00F10834"/>
    <w:rsid w:val="00F11DAE"/>
    <w:rsid w:val="00F11F30"/>
    <w:rsid w:val="00F17B58"/>
    <w:rsid w:val="00F23164"/>
    <w:rsid w:val="00F30FE7"/>
    <w:rsid w:val="00F4248C"/>
    <w:rsid w:val="00F45E1F"/>
    <w:rsid w:val="00F47102"/>
    <w:rsid w:val="00F50C0E"/>
    <w:rsid w:val="00F5755C"/>
    <w:rsid w:val="00F61BBD"/>
    <w:rsid w:val="00F6341D"/>
    <w:rsid w:val="00F6679B"/>
    <w:rsid w:val="00F66DDA"/>
    <w:rsid w:val="00F6794A"/>
    <w:rsid w:val="00F702D4"/>
    <w:rsid w:val="00F905A8"/>
    <w:rsid w:val="00F91CEB"/>
    <w:rsid w:val="00F96410"/>
    <w:rsid w:val="00F96F09"/>
    <w:rsid w:val="00FB0C6D"/>
    <w:rsid w:val="00FB2404"/>
    <w:rsid w:val="00FB2759"/>
    <w:rsid w:val="00FC04BE"/>
    <w:rsid w:val="00FC09DC"/>
    <w:rsid w:val="00FC3466"/>
    <w:rsid w:val="00FC46AA"/>
    <w:rsid w:val="00FC61A7"/>
    <w:rsid w:val="00FE0AC8"/>
    <w:rsid w:val="00FE3824"/>
    <w:rsid w:val="00FE4C01"/>
    <w:rsid w:val="00FE534C"/>
    <w:rsid w:val="0114BD29"/>
    <w:rsid w:val="012417E7"/>
    <w:rsid w:val="01EA9583"/>
    <w:rsid w:val="01F7B0C9"/>
    <w:rsid w:val="0215E2F5"/>
    <w:rsid w:val="02710EDC"/>
    <w:rsid w:val="02F5FEC1"/>
    <w:rsid w:val="03520883"/>
    <w:rsid w:val="03F1BC9D"/>
    <w:rsid w:val="03FFCB08"/>
    <w:rsid w:val="041E796B"/>
    <w:rsid w:val="043249AD"/>
    <w:rsid w:val="0474F2DD"/>
    <w:rsid w:val="04E6E73E"/>
    <w:rsid w:val="05FD42C0"/>
    <w:rsid w:val="060569BE"/>
    <w:rsid w:val="0651F7AE"/>
    <w:rsid w:val="0751076E"/>
    <w:rsid w:val="078FA815"/>
    <w:rsid w:val="07A314CF"/>
    <w:rsid w:val="07C14CF6"/>
    <w:rsid w:val="081EC6C2"/>
    <w:rsid w:val="08439A02"/>
    <w:rsid w:val="0844F232"/>
    <w:rsid w:val="085C6A6C"/>
    <w:rsid w:val="086E49BA"/>
    <w:rsid w:val="0902B8DD"/>
    <w:rsid w:val="092E113A"/>
    <w:rsid w:val="0947CA2C"/>
    <w:rsid w:val="0967357A"/>
    <w:rsid w:val="09750BC7"/>
    <w:rsid w:val="097B17C5"/>
    <w:rsid w:val="0992EDA3"/>
    <w:rsid w:val="09C1997F"/>
    <w:rsid w:val="09F669D7"/>
    <w:rsid w:val="0A1E802D"/>
    <w:rsid w:val="0A29F13D"/>
    <w:rsid w:val="0A35074B"/>
    <w:rsid w:val="0B539437"/>
    <w:rsid w:val="0BE4DD1A"/>
    <w:rsid w:val="0C2B522F"/>
    <w:rsid w:val="0C354F0E"/>
    <w:rsid w:val="0D817FC0"/>
    <w:rsid w:val="0D985444"/>
    <w:rsid w:val="0DE2D3F4"/>
    <w:rsid w:val="0EAA26BA"/>
    <w:rsid w:val="0F31B816"/>
    <w:rsid w:val="0F645A8B"/>
    <w:rsid w:val="0FDA686D"/>
    <w:rsid w:val="0FE9344B"/>
    <w:rsid w:val="10C0382F"/>
    <w:rsid w:val="11109D93"/>
    <w:rsid w:val="121C3E51"/>
    <w:rsid w:val="130B74E5"/>
    <w:rsid w:val="131E3B12"/>
    <w:rsid w:val="133BE56A"/>
    <w:rsid w:val="13E30300"/>
    <w:rsid w:val="13E6F9C5"/>
    <w:rsid w:val="146C6390"/>
    <w:rsid w:val="1473CBDA"/>
    <w:rsid w:val="14D4976A"/>
    <w:rsid w:val="1520DEE2"/>
    <w:rsid w:val="15F8AEFE"/>
    <w:rsid w:val="164A18E1"/>
    <w:rsid w:val="166A4A1D"/>
    <w:rsid w:val="16CA9024"/>
    <w:rsid w:val="16D7D9F5"/>
    <w:rsid w:val="16E7DEBA"/>
    <w:rsid w:val="173D08E7"/>
    <w:rsid w:val="173E1C62"/>
    <w:rsid w:val="179E1380"/>
    <w:rsid w:val="17DBA219"/>
    <w:rsid w:val="1827D245"/>
    <w:rsid w:val="185C7A01"/>
    <w:rsid w:val="194A2E2D"/>
    <w:rsid w:val="19B4219B"/>
    <w:rsid w:val="1A422BE5"/>
    <w:rsid w:val="1A4C572F"/>
    <w:rsid w:val="1A6B2CB4"/>
    <w:rsid w:val="1A710726"/>
    <w:rsid w:val="1A731DE7"/>
    <w:rsid w:val="1B602431"/>
    <w:rsid w:val="1B94B7B5"/>
    <w:rsid w:val="1BC70709"/>
    <w:rsid w:val="1C6F43AC"/>
    <w:rsid w:val="1C80465A"/>
    <w:rsid w:val="1CD82C35"/>
    <w:rsid w:val="1D178EAE"/>
    <w:rsid w:val="1D281BA0"/>
    <w:rsid w:val="1D55D7FC"/>
    <w:rsid w:val="1D620D96"/>
    <w:rsid w:val="1D91B56B"/>
    <w:rsid w:val="1DCE48E0"/>
    <w:rsid w:val="1DD11A3F"/>
    <w:rsid w:val="1E635FA1"/>
    <w:rsid w:val="1EF09215"/>
    <w:rsid w:val="1EF1EB97"/>
    <w:rsid w:val="1F920984"/>
    <w:rsid w:val="1FD3BEB8"/>
    <w:rsid w:val="203CDA79"/>
    <w:rsid w:val="21381AC2"/>
    <w:rsid w:val="220BB6DC"/>
    <w:rsid w:val="22192AD0"/>
    <w:rsid w:val="22455929"/>
    <w:rsid w:val="2246AA8F"/>
    <w:rsid w:val="228B6420"/>
    <w:rsid w:val="228CE31D"/>
    <w:rsid w:val="229A6921"/>
    <w:rsid w:val="22E29094"/>
    <w:rsid w:val="2304A609"/>
    <w:rsid w:val="23542E3B"/>
    <w:rsid w:val="23A223CA"/>
    <w:rsid w:val="2402C9B6"/>
    <w:rsid w:val="2403BDFE"/>
    <w:rsid w:val="243BE6B7"/>
    <w:rsid w:val="245DD0F2"/>
    <w:rsid w:val="247210B4"/>
    <w:rsid w:val="24817229"/>
    <w:rsid w:val="24C9BA2E"/>
    <w:rsid w:val="254B0DF4"/>
    <w:rsid w:val="25D6E822"/>
    <w:rsid w:val="25E16E7D"/>
    <w:rsid w:val="2650DA13"/>
    <w:rsid w:val="267BE3BF"/>
    <w:rsid w:val="268F78CC"/>
    <w:rsid w:val="272B9448"/>
    <w:rsid w:val="27E26524"/>
    <w:rsid w:val="29E13766"/>
    <w:rsid w:val="29FF303D"/>
    <w:rsid w:val="2A627736"/>
    <w:rsid w:val="2ACD3ACE"/>
    <w:rsid w:val="2B959A63"/>
    <w:rsid w:val="2C60F38C"/>
    <w:rsid w:val="2CCEEC73"/>
    <w:rsid w:val="2D44D1CF"/>
    <w:rsid w:val="2D5E959C"/>
    <w:rsid w:val="2E316005"/>
    <w:rsid w:val="2E5510BF"/>
    <w:rsid w:val="2EAB6FD4"/>
    <w:rsid w:val="2ECD3520"/>
    <w:rsid w:val="2EE8B377"/>
    <w:rsid w:val="2F0A0169"/>
    <w:rsid w:val="2F5F3B90"/>
    <w:rsid w:val="2FAF841E"/>
    <w:rsid w:val="2FC4903C"/>
    <w:rsid w:val="306FAEEC"/>
    <w:rsid w:val="30E2B1B8"/>
    <w:rsid w:val="30EA523D"/>
    <w:rsid w:val="3165AA2C"/>
    <w:rsid w:val="31890572"/>
    <w:rsid w:val="31B589B9"/>
    <w:rsid w:val="31F8DA27"/>
    <w:rsid w:val="3228D14B"/>
    <w:rsid w:val="322EC1DC"/>
    <w:rsid w:val="32582CFE"/>
    <w:rsid w:val="326AF89F"/>
    <w:rsid w:val="32B6A0A3"/>
    <w:rsid w:val="3376A972"/>
    <w:rsid w:val="33DF185F"/>
    <w:rsid w:val="33F47EF3"/>
    <w:rsid w:val="34444D31"/>
    <w:rsid w:val="345D3C7E"/>
    <w:rsid w:val="35361188"/>
    <w:rsid w:val="35C87A9A"/>
    <w:rsid w:val="3603D8DC"/>
    <w:rsid w:val="362D7D5D"/>
    <w:rsid w:val="36B821BA"/>
    <w:rsid w:val="36DCE0BE"/>
    <w:rsid w:val="371FB4F8"/>
    <w:rsid w:val="372BF4D9"/>
    <w:rsid w:val="372DD4C6"/>
    <w:rsid w:val="37477C39"/>
    <w:rsid w:val="378BAFB6"/>
    <w:rsid w:val="37A31AC0"/>
    <w:rsid w:val="380C9205"/>
    <w:rsid w:val="3855827F"/>
    <w:rsid w:val="3884D1D0"/>
    <w:rsid w:val="38DA30A0"/>
    <w:rsid w:val="38FE6D85"/>
    <w:rsid w:val="3960301E"/>
    <w:rsid w:val="39A608EB"/>
    <w:rsid w:val="39F612EF"/>
    <w:rsid w:val="3A362CDD"/>
    <w:rsid w:val="3A67B747"/>
    <w:rsid w:val="3B1650EF"/>
    <w:rsid w:val="3B6138FE"/>
    <w:rsid w:val="3B7651FF"/>
    <w:rsid w:val="3B9E4B1A"/>
    <w:rsid w:val="3C09B7E0"/>
    <w:rsid w:val="3C5E63FB"/>
    <w:rsid w:val="3CC3682C"/>
    <w:rsid w:val="3CD3E0A9"/>
    <w:rsid w:val="3D232DFB"/>
    <w:rsid w:val="3D8554A1"/>
    <w:rsid w:val="3D94870D"/>
    <w:rsid w:val="3D9FC8E6"/>
    <w:rsid w:val="3D9FF4EA"/>
    <w:rsid w:val="3E009C93"/>
    <w:rsid w:val="3E05C9E4"/>
    <w:rsid w:val="3E8D13DD"/>
    <w:rsid w:val="3E9F73C3"/>
    <w:rsid w:val="3EEA31AC"/>
    <w:rsid w:val="3F05092F"/>
    <w:rsid w:val="3F1D7F6F"/>
    <w:rsid w:val="3F342453"/>
    <w:rsid w:val="3F9DD01F"/>
    <w:rsid w:val="4010332A"/>
    <w:rsid w:val="4019CD8E"/>
    <w:rsid w:val="40554071"/>
    <w:rsid w:val="405B5E31"/>
    <w:rsid w:val="41094C16"/>
    <w:rsid w:val="41459677"/>
    <w:rsid w:val="41B92840"/>
    <w:rsid w:val="423FCBB1"/>
    <w:rsid w:val="4240E2D0"/>
    <w:rsid w:val="42434FA7"/>
    <w:rsid w:val="4243611B"/>
    <w:rsid w:val="4323D14D"/>
    <w:rsid w:val="4363A3C4"/>
    <w:rsid w:val="436FCB00"/>
    <w:rsid w:val="43AEDA6E"/>
    <w:rsid w:val="43ECEBD7"/>
    <w:rsid w:val="44070551"/>
    <w:rsid w:val="44120F94"/>
    <w:rsid w:val="4478F0AF"/>
    <w:rsid w:val="44D2E912"/>
    <w:rsid w:val="45100457"/>
    <w:rsid w:val="451A172C"/>
    <w:rsid w:val="4565319E"/>
    <w:rsid w:val="45C844A1"/>
    <w:rsid w:val="46C9D5D7"/>
    <w:rsid w:val="47592C41"/>
    <w:rsid w:val="4764AEBE"/>
    <w:rsid w:val="47E94EFD"/>
    <w:rsid w:val="48008388"/>
    <w:rsid w:val="4842EC09"/>
    <w:rsid w:val="48B5D857"/>
    <w:rsid w:val="48CE5D1A"/>
    <w:rsid w:val="49364E5D"/>
    <w:rsid w:val="499BA182"/>
    <w:rsid w:val="49A11AA3"/>
    <w:rsid w:val="49D0E326"/>
    <w:rsid w:val="49E623C4"/>
    <w:rsid w:val="4A06789C"/>
    <w:rsid w:val="4ABDEDD7"/>
    <w:rsid w:val="4B4B7D02"/>
    <w:rsid w:val="4B74298A"/>
    <w:rsid w:val="4B9B3AEE"/>
    <w:rsid w:val="4BB42EC8"/>
    <w:rsid w:val="4BBBFD1E"/>
    <w:rsid w:val="4C5DFC31"/>
    <w:rsid w:val="4CA04128"/>
    <w:rsid w:val="4CB8E290"/>
    <w:rsid w:val="4D3470E8"/>
    <w:rsid w:val="4DB7140D"/>
    <w:rsid w:val="4E7B03B8"/>
    <w:rsid w:val="4E8E5022"/>
    <w:rsid w:val="4EDBB43C"/>
    <w:rsid w:val="4EF97841"/>
    <w:rsid w:val="4F17B1EB"/>
    <w:rsid w:val="4F4D7131"/>
    <w:rsid w:val="4F6AFCF2"/>
    <w:rsid w:val="4F739FAB"/>
    <w:rsid w:val="4FB29453"/>
    <w:rsid w:val="4FD3DF78"/>
    <w:rsid w:val="501775BE"/>
    <w:rsid w:val="507A8064"/>
    <w:rsid w:val="50E45F2B"/>
    <w:rsid w:val="511A7EF8"/>
    <w:rsid w:val="5178959D"/>
    <w:rsid w:val="51A1F53D"/>
    <w:rsid w:val="5224A0C4"/>
    <w:rsid w:val="522C3923"/>
    <w:rsid w:val="52877ED2"/>
    <w:rsid w:val="533883FF"/>
    <w:rsid w:val="53A5B46F"/>
    <w:rsid w:val="541059CA"/>
    <w:rsid w:val="54A2D0E8"/>
    <w:rsid w:val="54D4C58E"/>
    <w:rsid w:val="55093718"/>
    <w:rsid w:val="55D09908"/>
    <w:rsid w:val="55D0F95E"/>
    <w:rsid w:val="55F426E5"/>
    <w:rsid w:val="562DD8C7"/>
    <w:rsid w:val="56331749"/>
    <w:rsid w:val="5640097A"/>
    <w:rsid w:val="5648CAC3"/>
    <w:rsid w:val="564C8B90"/>
    <w:rsid w:val="56E4F97B"/>
    <w:rsid w:val="573C75EE"/>
    <w:rsid w:val="57A505C6"/>
    <w:rsid w:val="59F94815"/>
    <w:rsid w:val="5A9133EE"/>
    <w:rsid w:val="5AB01715"/>
    <w:rsid w:val="5B1EB041"/>
    <w:rsid w:val="5B7820F5"/>
    <w:rsid w:val="5B806B80"/>
    <w:rsid w:val="5BD61A3C"/>
    <w:rsid w:val="5C1C8B14"/>
    <w:rsid w:val="5C2317BB"/>
    <w:rsid w:val="5C4BCBD9"/>
    <w:rsid w:val="5C51CDF7"/>
    <w:rsid w:val="5C56DCFB"/>
    <w:rsid w:val="5CBA7FC2"/>
    <w:rsid w:val="5D277EAC"/>
    <w:rsid w:val="5D521181"/>
    <w:rsid w:val="5D89E4FC"/>
    <w:rsid w:val="5DFE504C"/>
    <w:rsid w:val="5E261196"/>
    <w:rsid w:val="5EA9C7F5"/>
    <w:rsid w:val="5EAD90B5"/>
    <w:rsid w:val="5F507190"/>
    <w:rsid w:val="5F9A965C"/>
    <w:rsid w:val="5FF95EED"/>
    <w:rsid w:val="604F5DD3"/>
    <w:rsid w:val="61298346"/>
    <w:rsid w:val="6131CD29"/>
    <w:rsid w:val="61595EE6"/>
    <w:rsid w:val="615F5C83"/>
    <w:rsid w:val="61C89F06"/>
    <w:rsid w:val="6235F8BB"/>
    <w:rsid w:val="63264BAE"/>
    <w:rsid w:val="634823A5"/>
    <w:rsid w:val="63992728"/>
    <w:rsid w:val="63C01610"/>
    <w:rsid w:val="63D7C98F"/>
    <w:rsid w:val="63DE62C5"/>
    <w:rsid w:val="6416C1F4"/>
    <w:rsid w:val="648663FD"/>
    <w:rsid w:val="64C9DC40"/>
    <w:rsid w:val="652BE2C6"/>
    <w:rsid w:val="65D8878F"/>
    <w:rsid w:val="65D9447A"/>
    <w:rsid w:val="65E0C057"/>
    <w:rsid w:val="65E68A27"/>
    <w:rsid w:val="662C6AD9"/>
    <w:rsid w:val="66905EDB"/>
    <w:rsid w:val="66A375AB"/>
    <w:rsid w:val="66BC43A5"/>
    <w:rsid w:val="66F11E47"/>
    <w:rsid w:val="6754C846"/>
    <w:rsid w:val="6792B849"/>
    <w:rsid w:val="6800DD2D"/>
    <w:rsid w:val="68094128"/>
    <w:rsid w:val="68289168"/>
    <w:rsid w:val="685BB3F7"/>
    <w:rsid w:val="685FB341"/>
    <w:rsid w:val="6872FED1"/>
    <w:rsid w:val="68A1C89F"/>
    <w:rsid w:val="6A339FC6"/>
    <w:rsid w:val="6A40793D"/>
    <w:rsid w:val="6A4D4248"/>
    <w:rsid w:val="6AEE2664"/>
    <w:rsid w:val="6B04BDD2"/>
    <w:rsid w:val="6B1394F8"/>
    <w:rsid w:val="6B8BD561"/>
    <w:rsid w:val="6BBAC70B"/>
    <w:rsid w:val="6BCA9DBA"/>
    <w:rsid w:val="6C173552"/>
    <w:rsid w:val="6C4B8438"/>
    <w:rsid w:val="6C78E8CD"/>
    <w:rsid w:val="6CF714B1"/>
    <w:rsid w:val="6D488B88"/>
    <w:rsid w:val="6D53526B"/>
    <w:rsid w:val="6DB2D07D"/>
    <w:rsid w:val="6DC34676"/>
    <w:rsid w:val="6DF8210C"/>
    <w:rsid w:val="6E13BA5E"/>
    <w:rsid w:val="6E24BC09"/>
    <w:rsid w:val="6E69A97F"/>
    <w:rsid w:val="6E7B88F9"/>
    <w:rsid w:val="6E942698"/>
    <w:rsid w:val="6EAA8837"/>
    <w:rsid w:val="6F0FB33F"/>
    <w:rsid w:val="6F586F47"/>
    <w:rsid w:val="6F78DCD3"/>
    <w:rsid w:val="702833FB"/>
    <w:rsid w:val="705099CA"/>
    <w:rsid w:val="7084771A"/>
    <w:rsid w:val="70E4DD9F"/>
    <w:rsid w:val="711103F3"/>
    <w:rsid w:val="7163CB3A"/>
    <w:rsid w:val="716933FD"/>
    <w:rsid w:val="71B5430C"/>
    <w:rsid w:val="71C411AF"/>
    <w:rsid w:val="71FD83BB"/>
    <w:rsid w:val="71FF7790"/>
    <w:rsid w:val="720D5CE6"/>
    <w:rsid w:val="72265798"/>
    <w:rsid w:val="73532A47"/>
    <w:rsid w:val="7365C4DF"/>
    <w:rsid w:val="74504414"/>
    <w:rsid w:val="7482413A"/>
    <w:rsid w:val="74904C49"/>
    <w:rsid w:val="750E09E2"/>
    <w:rsid w:val="756DD754"/>
    <w:rsid w:val="75AD06A6"/>
    <w:rsid w:val="762E082A"/>
    <w:rsid w:val="7672F5A4"/>
    <w:rsid w:val="76970622"/>
    <w:rsid w:val="77962B0E"/>
    <w:rsid w:val="77AF2E8D"/>
    <w:rsid w:val="77B46363"/>
    <w:rsid w:val="77D5D8E3"/>
    <w:rsid w:val="77DFBB88"/>
    <w:rsid w:val="77DFC8F9"/>
    <w:rsid w:val="786AEF3C"/>
    <w:rsid w:val="7886A17F"/>
    <w:rsid w:val="78CBB343"/>
    <w:rsid w:val="78D17AAA"/>
    <w:rsid w:val="78F0AECD"/>
    <w:rsid w:val="790D55FA"/>
    <w:rsid w:val="79765611"/>
    <w:rsid w:val="799BECF9"/>
    <w:rsid w:val="79C8FC69"/>
    <w:rsid w:val="7AB68C59"/>
    <w:rsid w:val="7AEF7E6B"/>
    <w:rsid w:val="7B0882FE"/>
    <w:rsid w:val="7B3C078E"/>
    <w:rsid w:val="7B4D3827"/>
    <w:rsid w:val="7BA410F5"/>
    <w:rsid w:val="7BD9291A"/>
    <w:rsid w:val="7C4A5086"/>
    <w:rsid w:val="7CAE9338"/>
    <w:rsid w:val="7CAF87DA"/>
    <w:rsid w:val="7CBBFAA1"/>
    <w:rsid w:val="7D14051F"/>
    <w:rsid w:val="7D318D92"/>
    <w:rsid w:val="7D75DCD0"/>
    <w:rsid w:val="7E254A95"/>
    <w:rsid w:val="7E835685"/>
    <w:rsid w:val="7E86BAB1"/>
    <w:rsid w:val="7F2D0C16"/>
    <w:rsid w:val="7F414605"/>
    <w:rsid w:val="7F58C044"/>
    <w:rsid w:val="7FAF716E"/>
    <w:rsid w:val="7FEF1C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1A6F"/>
  <w15:chartTrackingRefBased/>
  <w15:docId w15:val="{7026812B-B89A-426A-ABC1-DC467AFD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B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B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B35"/>
    <w:rPr>
      <w:rFonts w:eastAsiaTheme="majorEastAsia" w:cstheme="majorBidi"/>
      <w:color w:val="272727" w:themeColor="text1" w:themeTint="D8"/>
    </w:rPr>
  </w:style>
  <w:style w:type="paragraph" w:styleId="Title">
    <w:name w:val="Title"/>
    <w:basedOn w:val="Normal"/>
    <w:next w:val="Normal"/>
    <w:link w:val="TitleChar"/>
    <w:uiPriority w:val="10"/>
    <w:qFormat/>
    <w:rsid w:val="006A3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B35"/>
    <w:pPr>
      <w:spacing w:before="160"/>
      <w:jc w:val="center"/>
    </w:pPr>
    <w:rPr>
      <w:i/>
      <w:iCs/>
      <w:color w:val="404040" w:themeColor="text1" w:themeTint="BF"/>
    </w:rPr>
  </w:style>
  <w:style w:type="character" w:customStyle="1" w:styleId="QuoteChar">
    <w:name w:val="Quote Char"/>
    <w:basedOn w:val="DefaultParagraphFont"/>
    <w:link w:val="Quote"/>
    <w:uiPriority w:val="29"/>
    <w:rsid w:val="006A3B35"/>
    <w:rPr>
      <w:i/>
      <w:iCs/>
      <w:color w:val="404040" w:themeColor="text1" w:themeTint="BF"/>
    </w:rPr>
  </w:style>
  <w:style w:type="paragraph" w:styleId="ListParagraph">
    <w:name w:val="List Paragraph"/>
    <w:basedOn w:val="Normal"/>
    <w:uiPriority w:val="34"/>
    <w:qFormat/>
    <w:rsid w:val="006A3B35"/>
    <w:pPr>
      <w:ind w:left="720"/>
      <w:contextualSpacing/>
    </w:pPr>
  </w:style>
  <w:style w:type="character" w:styleId="IntenseEmphasis">
    <w:name w:val="Intense Emphasis"/>
    <w:basedOn w:val="DefaultParagraphFont"/>
    <w:uiPriority w:val="21"/>
    <w:qFormat/>
    <w:rsid w:val="006A3B35"/>
    <w:rPr>
      <w:i/>
      <w:iCs/>
      <w:color w:val="0F4761" w:themeColor="accent1" w:themeShade="BF"/>
    </w:rPr>
  </w:style>
  <w:style w:type="paragraph" w:styleId="IntenseQuote">
    <w:name w:val="Intense Quote"/>
    <w:basedOn w:val="Normal"/>
    <w:next w:val="Normal"/>
    <w:link w:val="IntenseQuoteChar"/>
    <w:uiPriority w:val="30"/>
    <w:qFormat/>
    <w:rsid w:val="006A3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B35"/>
    <w:rPr>
      <w:i/>
      <w:iCs/>
      <w:color w:val="0F4761" w:themeColor="accent1" w:themeShade="BF"/>
    </w:rPr>
  </w:style>
  <w:style w:type="character" w:styleId="IntenseReference">
    <w:name w:val="Intense Reference"/>
    <w:basedOn w:val="DefaultParagraphFont"/>
    <w:uiPriority w:val="32"/>
    <w:qFormat/>
    <w:rsid w:val="006A3B35"/>
    <w:rPr>
      <w:b/>
      <w:bCs/>
      <w:smallCaps/>
      <w:color w:val="0F4761" w:themeColor="accent1" w:themeShade="BF"/>
      <w:spacing w:val="5"/>
    </w:rPr>
  </w:style>
  <w:style w:type="character" w:styleId="Hyperlink">
    <w:name w:val="Hyperlink"/>
    <w:basedOn w:val="DefaultParagraphFont"/>
    <w:uiPriority w:val="99"/>
    <w:unhideWhenUsed/>
    <w:rsid w:val="0012708E"/>
    <w:rPr>
      <w:color w:val="467886" w:themeColor="hyperlink"/>
      <w:u w:val="single"/>
    </w:rPr>
  </w:style>
  <w:style w:type="character" w:styleId="UnresolvedMention">
    <w:name w:val="Unresolved Mention"/>
    <w:basedOn w:val="DefaultParagraphFont"/>
    <w:uiPriority w:val="99"/>
    <w:semiHidden/>
    <w:unhideWhenUsed/>
    <w:rsid w:val="00127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7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ishaamarmghan/list-of-top-data-breaches-2004-202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4A5E17BFD64E4DB5E867C0D806881D" ma:contentTypeVersion="13" ma:contentTypeDescription="Create a new document." ma:contentTypeScope="" ma:versionID="b0783d4a298bf453fc1582df93bd31c7">
  <xsd:schema xmlns:xsd="http://www.w3.org/2001/XMLSchema" xmlns:xs="http://www.w3.org/2001/XMLSchema" xmlns:p="http://schemas.microsoft.com/office/2006/metadata/properties" xmlns:ns3="24052782-394f-4d6c-b639-85f0873229a8" xmlns:ns4="b2e8bcda-f285-410c-8590-248facec06b7" targetNamespace="http://schemas.microsoft.com/office/2006/metadata/properties" ma:root="true" ma:fieldsID="e7c3fcb15b40e1dcf1888cab55d85b5f" ns3:_="" ns4:_="">
    <xsd:import namespace="24052782-394f-4d6c-b639-85f0873229a8"/>
    <xsd:import namespace="b2e8bcda-f285-410c-8590-248facec06b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2782-394f-4d6c-b639-85f0873229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e8bcda-f285-410c-8590-248facec06b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052782-394f-4d6c-b639-85f0873229a8" xsi:nil="true"/>
  </documentManagement>
</p:properties>
</file>

<file path=customXml/itemProps1.xml><?xml version="1.0" encoding="utf-8"?>
<ds:datastoreItem xmlns:ds="http://schemas.openxmlformats.org/officeDocument/2006/customXml" ds:itemID="{7C89F58E-084E-4871-8159-7DEBE2E4C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2782-394f-4d6c-b639-85f0873229a8"/>
    <ds:schemaRef ds:uri="b2e8bcda-f285-410c-8590-248facec0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A1153-E01E-4E6D-B4AD-A7FBCAA9AFE6}">
  <ds:schemaRefs>
    <ds:schemaRef ds:uri="http://schemas.microsoft.com/sharepoint/v3/contenttype/forms"/>
  </ds:schemaRefs>
</ds:datastoreItem>
</file>

<file path=customXml/itemProps3.xml><?xml version="1.0" encoding="utf-8"?>
<ds:datastoreItem xmlns:ds="http://schemas.openxmlformats.org/officeDocument/2006/customXml" ds:itemID="{10056131-4904-42A4-9397-5773F3BEB21A}">
  <ds:schemaRefs>
    <ds:schemaRef ds:uri="http://schemas.microsoft.com/office/2006/metadata/properties"/>
    <ds:schemaRef ds:uri="http://schemas.microsoft.com/office/infopath/2007/PartnerControls"/>
    <ds:schemaRef ds:uri="24052782-394f-4d6c-b639-85f0873229a8"/>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4</Pages>
  <Words>1320</Words>
  <Characters>7528</Characters>
  <Application>Microsoft Office Word</Application>
  <DocSecurity>0</DocSecurity>
  <Lines>62</Lines>
  <Paragraphs>17</Paragraphs>
  <ScaleCrop>false</ScaleCrop>
  <Company/>
  <LinksUpToDate>false</LinksUpToDate>
  <CharactersWithSpaces>8831</CharactersWithSpaces>
  <SharedDoc>false</SharedDoc>
  <HLinks>
    <vt:vector size="6" baseType="variant">
      <vt:variant>
        <vt:i4>3932193</vt:i4>
      </vt:variant>
      <vt:variant>
        <vt:i4>0</vt:i4>
      </vt:variant>
      <vt:variant>
        <vt:i4>0</vt:i4>
      </vt:variant>
      <vt:variant>
        <vt:i4>5</vt:i4>
      </vt:variant>
      <vt:variant>
        <vt:lpwstr>https://www.kaggle.com/datasets/hishaamarmghan/list-of-top-data-breaches-2004-2021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Lojain A Idris</dc:creator>
  <cp:keywords/>
  <dc:description/>
  <cp:lastModifiedBy>Lojain A Idris</cp:lastModifiedBy>
  <cp:revision>433</cp:revision>
  <dcterms:created xsi:type="dcterms:W3CDTF">2025-05-08T00:19:00Z</dcterms:created>
  <dcterms:modified xsi:type="dcterms:W3CDTF">2025-05-09T01:15:00Z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0x010100F14A5E17BFD64E4DB5E867C0D806881D</vt:lpwstr>
  </property>
</Properties>
</file>